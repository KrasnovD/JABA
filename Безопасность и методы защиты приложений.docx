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07E7" w14:textId="7644766B" w:rsidR="00F12C76" w:rsidRDefault="00C74ADB" w:rsidP="00C74ADB">
      <w:r w:rsidRPr="00C74ADB">
        <w:t>Уязвимости веб-приложений возникают тогда, когда разработчики добавляют небезопасный код в веб-приложение. Это может происходить как на этапе разработки, так и на этапе доработки или исправления найденных ранее уязвимостей. Недостатки часто классифицируются по степени критичности и их распространенности.</w:t>
      </w:r>
    </w:p>
    <w:p w14:paraId="348B98C1" w14:textId="41D0B98E" w:rsidR="00C74ADB" w:rsidRPr="00245390" w:rsidRDefault="00C74ADB" w:rsidP="00245390">
      <w:pPr>
        <w:pStyle w:val="1"/>
        <w:rPr>
          <w:rFonts w:cs="Times New Roman"/>
          <w:b w:val="0"/>
          <w:bCs/>
          <w:color w:val="auto"/>
        </w:rPr>
      </w:pPr>
      <w:r w:rsidRPr="001C57A0">
        <w:rPr>
          <w:rFonts w:cs="Times New Roman"/>
          <w:bCs/>
          <w:color w:val="auto"/>
          <w:highlight w:val="cyan"/>
          <w:rPrChange w:id="1" w:author="Vladislav Tsarenko" w:date="2023-07-25T13:04:00Z">
            <w:rPr>
              <w:rFonts w:ascii="Times New Roman" w:hAnsi="Times New Roman" w:cs="Times New Roman"/>
              <w:b/>
              <w:bCs/>
              <w:color w:val="auto"/>
            </w:rPr>
          </w:rPrChange>
        </w:rPr>
        <w:t>Инъекции (Внедрение/</w:t>
      </w:r>
      <w:r w:rsidRPr="001C57A0">
        <w:rPr>
          <w:rFonts w:cs="Times New Roman"/>
          <w:bCs/>
          <w:color w:val="auto"/>
          <w:highlight w:val="cyan"/>
          <w:lang w:val="en-US"/>
          <w:rPrChange w:id="2" w:author="Vladislav Tsarenko" w:date="2023-07-25T13:04:00Z">
            <w:rPr>
              <w:rFonts w:ascii="Times New Roman" w:hAnsi="Times New Roman" w:cs="Times New Roman"/>
              <w:b/>
              <w:bCs/>
              <w:color w:val="auto"/>
              <w:lang w:val="en-US"/>
            </w:rPr>
          </w:rPrChange>
        </w:rPr>
        <w:t>Injection</w:t>
      </w:r>
      <w:r w:rsidRPr="001C57A0">
        <w:rPr>
          <w:rFonts w:cs="Times New Roman"/>
          <w:bCs/>
          <w:color w:val="auto"/>
          <w:highlight w:val="cyan"/>
          <w:rPrChange w:id="3" w:author="Vladislav Tsarenko" w:date="2023-07-25T13:04:00Z">
            <w:rPr>
              <w:rFonts w:ascii="Times New Roman" w:hAnsi="Times New Roman" w:cs="Times New Roman"/>
              <w:b/>
              <w:bCs/>
              <w:color w:val="auto"/>
            </w:rPr>
          </w:rPrChange>
        </w:rPr>
        <w:t>)</w:t>
      </w:r>
    </w:p>
    <w:p w14:paraId="696E00E3" w14:textId="5145E064" w:rsidR="00C74ADB" w:rsidRDefault="00C74ADB" w:rsidP="00C74ADB">
      <w:pPr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E4606">
        <w:rPr>
          <w:rFonts w:cs="Times New Roman"/>
          <w:szCs w:val="28"/>
        </w:rPr>
        <w:t xml:space="preserve">язвимости, связанные с внедрением </w:t>
      </w:r>
      <w:r w:rsidRPr="00131A0A">
        <w:rPr>
          <w:rFonts w:cs="Times New Roman"/>
          <w:szCs w:val="28"/>
          <w:highlight w:val="yellow"/>
          <w:lang w:val="en-US"/>
          <w:rPrChange w:id="4" w:author="Vladislav Tsarenko" w:date="2023-07-25T13:04:00Z">
            <w:rPr>
              <w:rFonts w:cs="Times New Roman"/>
              <w:szCs w:val="28"/>
              <w:lang w:val="en-US"/>
            </w:rPr>
          </w:rPrChange>
        </w:rPr>
        <w:t>SQL</w:t>
      </w:r>
      <w:r w:rsidRPr="00131A0A">
        <w:rPr>
          <w:rFonts w:cs="Times New Roman"/>
          <w:szCs w:val="28"/>
          <w:highlight w:val="yellow"/>
          <w:rPrChange w:id="5" w:author="Vladislav Tsarenko" w:date="2023-07-25T13:04:00Z">
            <w:rPr>
              <w:rFonts w:cs="Times New Roman"/>
              <w:szCs w:val="28"/>
            </w:rPr>
          </w:rPrChange>
        </w:rPr>
        <w:t xml:space="preserve">, </w:t>
      </w:r>
      <w:r w:rsidRPr="00131A0A">
        <w:rPr>
          <w:rFonts w:cs="Times New Roman"/>
          <w:szCs w:val="28"/>
          <w:highlight w:val="yellow"/>
          <w:lang w:val="en-US"/>
          <w:rPrChange w:id="6" w:author="Vladislav Tsarenko" w:date="2023-07-25T13:04:00Z">
            <w:rPr>
              <w:rFonts w:cs="Times New Roman"/>
              <w:szCs w:val="28"/>
              <w:lang w:val="en-US"/>
            </w:rPr>
          </w:rPrChange>
        </w:rPr>
        <w:t>NoSQL</w:t>
      </w:r>
      <w:r w:rsidRPr="00131A0A">
        <w:rPr>
          <w:rFonts w:cs="Times New Roman"/>
          <w:szCs w:val="28"/>
          <w:highlight w:val="yellow"/>
          <w:rPrChange w:id="7" w:author="Vladislav Tsarenko" w:date="2023-07-25T13:04:00Z">
            <w:rPr>
              <w:rFonts w:cs="Times New Roman"/>
              <w:szCs w:val="28"/>
            </w:rPr>
          </w:rPrChange>
        </w:rPr>
        <w:t xml:space="preserve">, </w:t>
      </w:r>
      <w:r w:rsidRPr="00131A0A">
        <w:rPr>
          <w:rFonts w:cs="Times New Roman"/>
          <w:szCs w:val="28"/>
          <w:highlight w:val="yellow"/>
          <w:lang w:val="en-US"/>
          <w:rPrChange w:id="8" w:author="Vladislav Tsarenko" w:date="2023-07-25T13:04:00Z">
            <w:rPr>
              <w:rFonts w:cs="Times New Roman"/>
              <w:szCs w:val="28"/>
              <w:lang w:val="en-US"/>
            </w:rPr>
          </w:rPrChange>
        </w:rPr>
        <w:t>OS</w:t>
      </w:r>
      <w:r w:rsidRPr="00131A0A">
        <w:rPr>
          <w:rFonts w:cs="Times New Roman"/>
          <w:szCs w:val="28"/>
          <w:highlight w:val="yellow"/>
          <w:rPrChange w:id="9" w:author="Vladislav Tsarenko" w:date="2023-07-25T13:04:00Z">
            <w:rPr>
              <w:rFonts w:cs="Times New Roman"/>
              <w:szCs w:val="28"/>
            </w:rPr>
          </w:rPrChange>
        </w:rPr>
        <w:t xml:space="preserve"> и </w:t>
      </w:r>
      <w:r w:rsidRPr="00131A0A">
        <w:rPr>
          <w:rFonts w:cs="Times New Roman"/>
          <w:szCs w:val="28"/>
          <w:highlight w:val="yellow"/>
          <w:lang w:val="en-US"/>
          <w:rPrChange w:id="10" w:author="Vladislav Tsarenko" w:date="2023-07-25T13:04:00Z">
            <w:rPr>
              <w:rFonts w:cs="Times New Roman"/>
              <w:szCs w:val="28"/>
              <w:lang w:val="en-US"/>
            </w:rPr>
          </w:rPrChange>
        </w:rPr>
        <w:t>LDAP</w:t>
      </w:r>
      <w:r>
        <w:rPr>
          <w:rFonts w:cs="Times New Roman"/>
          <w:szCs w:val="28"/>
        </w:rPr>
        <w:t xml:space="preserve"> скриптов </w:t>
      </w:r>
      <w:proofErr w:type="gramStart"/>
      <w:r>
        <w:rPr>
          <w:rFonts w:cs="Times New Roman"/>
          <w:szCs w:val="28"/>
        </w:rPr>
        <w:t>в приложению</w:t>
      </w:r>
      <w:proofErr w:type="gramEnd"/>
      <w:r>
        <w:rPr>
          <w:rFonts w:cs="Times New Roman"/>
          <w:szCs w:val="28"/>
        </w:rPr>
        <w:t>.</w:t>
      </w:r>
    </w:p>
    <w:p w14:paraId="1CD799CB" w14:textId="20FD35C2" w:rsidR="00C74ADB" w:rsidRDefault="00C74ADB" w:rsidP="00C74ADB">
      <w:pPr>
        <w:rPr>
          <w:rFonts w:cs="Times New Roman"/>
          <w:szCs w:val="28"/>
        </w:rPr>
      </w:pPr>
      <w:r w:rsidRPr="00131A0A">
        <w:rPr>
          <w:rFonts w:cs="Times New Roman"/>
          <w:b/>
          <w:bCs/>
          <w:szCs w:val="28"/>
          <w:highlight w:val="cyan"/>
          <w:lang w:val="en-US"/>
          <w:rPrChange w:id="11" w:author="Vladislav Tsarenko" w:date="2023-07-25T13:05:00Z">
            <w:rPr>
              <w:rFonts w:cs="Times New Roman"/>
              <w:b/>
              <w:bCs/>
              <w:szCs w:val="28"/>
              <w:lang w:val="en-US"/>
            </w:rPr>
          </w:rPrChange>
        </w:rPr>
        <w:t>SQL</w:t>
      </w:r>
      <w:r w:rsidRPr="00131A0A">
        <w:rPr>
          <w:rFonts w:cs="Times New Roman"/>
          <w:b/>
          <w:bCs/>
          <w:szCs w:val="28"/>
          <w:highlight w:val="cyan"/>
          <w:rPrChange w:id="12" w:author="Vladislav Tsarenko" w:date="2023-07-25T13:05:00Z">
            <w:rPr>
              <w:rFonts w:cs="Times New Roman"/>
              <w:b/>
              <w:bCs/>
              <w:szCs w:val="28"/>
            </w:rPr>
          </w:rPrChange>
        </w:rPr>
        <w:t>-</w:t>
      </w:r>
      <w:r w:rsidRPr="00131A0A">
        <w:rPr>
          <w:rFonts w:cs="Times New Roman"/>
          <w:b/>
          <w:bCs/>
          <w:szCs w:val="28"/>
          <w:highlight w:val="cyan"/>
          <w:lang w:val="en-US"/>
          <w:rPrChange w:id="13" w:author="Vladislav Tsarenko" w:date="2023-07-25T13:05:00Z">
            <w:rPr>
              <w:rFonts w:cs="Times New Roman"/>
              <w:b/>
              <w:bCs/>
              <w:szCs w:val="28"/>
              <w:lang w:val="en-US"/>
            </w:rPr>
          </w:rPrChange>
        </w:rPr>
        <w:t>injection</w:t>
      </w:r>
      <w:r w:rsidRPr="00C74AD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злоумышленник использует ввод данных, который позволяет выполнить вредоносные </w:t>
      </w:r>
      <w:r>
        <w:rPr>
          <w:rFonts w:cs="Times New Roman"/>
          <w:szCs w:val="28"/>
          <w:lang w:val="en-US"/>
        </w:rPr>
        <w:t>SQL</w:t>
      </w:r>
      <w:r w:rsidRPr="00C74AD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запросы к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>.</w:t>
      </w:r>
    </w:p>
    <w:p w14:paraId="0F7D527E" w14:textId="55D26BD6" w:rsidR="00C74ADB" w:rsidRDefault="00C74ADB" w:rsidP="00C74ADB">
      <w:pPr>
        <w:rPr>
          <w:b/>
          <w:bCs/>
        </w:rPr>
      </w:pPr>
      <w:r w:rsidRPr="004E4606">
        <w:rPr>
          <w:rFonts w:cs="Times New Roman"/>
          <w:noProof/>
          <w:szCs w:val="28"/>
        </w:rPr>
        <w:drawing>
          <wp:inline distT="0" distB="0" distL="0" distR="0" wp14:anchorId="047FD633" wp14:editId="374913C2">
            <wp:extent cx="5630061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ABA" w14:textId="2C19C9EA" w:rsidR="00C74ADB" w:rsidRDefault="00C74ADB" w:rsidP="00C74ADB">
      <w:r w:rsidRPr="00131A0A">
        <w:rPr>
          <w:b/>
          <w:bCs/>
          <w:highlight w:val="cyan"/>
          <w:lang w:val="en-US"/>
          <w:rPrChange w:id="14" w:author="Vladislav Tsarenko" w:date="2023-07-25T13:05:00Z">
            <w:rPr>
              <w:b/>
              <w:bCs/>
              <w:lang w:val="en-US"/>
            </w:rPr>
          </w:rPrChange>
        </w:rPr>
        <w:t>Command</w:t>
      </w:r>
      <w:r w:rsidRPr="00131A0A">
        <w:rPr>
          <w:b/>
          <w:bCs/>
          <w:highlight w:val="cyan"/>
          <w:rPrChange w:id="15" w:author="Vladislav Tsarenko" w:date="2023-07-25T13:05:00Z">
            <w:rPr>
              <w:b/>
              <w:bCs/>
            </w:rPr>
          </w:rPrChange>
        </w:rPr>
        <w:t xml:space="preserve"> </w:t>
      </w:r>
      <w:r w:rsidRPr="00131A0A">
        <w:rPr>
          <w:b/>
          <w:bCs/>
          <w:highlight w:val="cyan"/>
          <w:lang w:val="en-US"/>
          <w:rPrChange w:id="16" w:author="Vladislav Tsarenko" w:date="2023-07-25T13:05:00Z">
            <w:rPr>
              <w:b/>
              <w:bCs/>
              <w:lang w:val="en-US"/>
            </w:rPr>
          </w:rPrChange>
        </w:rPr>
        <w:t>Injection</w:t>
      </w:r>
      <w:r w:rsidRPr="00C74ADB">
        <w:rPr>
          <w:b/>
          <w:bCs/>
        </w:rPr>
        <w:t xml:space="preserve"> – </w:t>
      </w:r>
      <w:r>
        <w:t xml:space="preserve">Злоумышленник внедряет </w:t>
      </w:r>
      <w:r w:rsidRPr="00131A0A">
        <w:rPr>
          <w:highlight w:val="yellow"/>
          <w:rPrChange w:id="17" w:author="Vladislav Tsarenko" w:date="2023-07-25T13:05:00Z">
            <w:rPr/>
          </w:rPrChange>
        </w:rPr>
        <w:t>вредоносные команды в системные вызовы или команды оболочки операционной системы</w:t>
      </w:r>
      <w:r>
        <w:t xml:space="preserve">. </w:t>
      </w:r>
      <w:r w:rsidRPr="00C74ADB">
        <w:t xml:space="preserve">Это может привести к выполнению нежелательных операций на сервере, таких как </w:t>
      </w:r>
      <w:r w:rsidRPr="00131A0A">
        <w:rPr>
          <w:highlight w:val="yellow"/>
          <w:rPrChange w:id="18" w:author="Vladislav Tsarenko" w:date="2023-07-25T13:05:00Z">
            <w:rPr/>
          </w:rPrChange>
        </w:rPr>
        <w:t>удаление файлов или получение несанкционированного доступа к системе</w:t>
      </w:r>
      <w:r w:rsidRPr="00C74ADB">
        <w:t>.</w:t>
      </w:r>
    </w:p>
    <w:p w14:paraId="4F884DB7" w14:textId="7D667C7E" w:rsidR="00C74ADB" w:rsidRPr="00C74ADB" w:rsidRDefault="00C74ADB" w:rsidP="00C74ADB">
      <w:r w:rsidRPr="00131A0A">
        <w:rPr>
          <w:b/>
          <w:bCs/>
          <w:highlight w:val="cyan"/>
          <w:rPrChange w:id="19" w:author="Vladislav Tsarenko" w:date="2023-07-25T13:06:00Z">
            <w:rPr>
              <w:b/>
              <w:bCs/>
            </w:rPr>
          </w:rPrChange>
        </w:rPr>
        <w:t xml:space="preserve">LDAP </w:t>
      </w:r>
      <w:proofErr w:type="spellStart"/>
      <w:r w:rsidRPr="00131A0A">
        <w:rPr>
          <w:b/>
          <w:bCs/>
          <w:highlight w:val="cyan"/>
          <w:rPrChange w:id="20" w:author="Vladislav Tsarenko" w:date="2023-07-25T13:06:00Z">
            <w:rPr>
              <w:b/>
              <w:bCs/>
            </w:rPr>
          </w:rPrChange>
        </w:rPr>
        <w:t>Injection</w:t>
      </w:r>
      <w:proofErr w:type="spellEnd"/>
      <w:r w:rsidRPr="00C74ADB">
        <w:t xml:space="preserve">: Злоумышленник внедряет </w:t>
      </w:r>
      <w:r w:rsidRPr="00131A0A">
        <w:rPr>
          <w:highlight w:val="yellow"/>
          <w:rPrChange w:id="21" w:author="Vladislav Tsarenko" w:date="2023-07-25T13:06:00Z">
            <w:rPr/>
          </w:rPrChange>
        </w:rPr>
        <w:t>вредоносный код в LDAP-запросы</w:t>
      </w:r>
      <w:r w:rsidRPr="00C74ADB">
        <w:t>, используемые для поиска и извлечения информации из каталогов.</w:t>
      </w:r>
    </w:p>
    <w:p w14:paraId="36F427F1" w14:textId="58039661" w:rsidR="00C74ADB" w:rsidRPr="00C74ADB" w:rsidRDefault="00C74ADB" w:rsidP="00C74ADB">
      <w:pPr>
        <w:rPr>
          <w:lang w:val="en-US"/>
        </w:rPr>
      </w:pPr>
      <w:r w:rsidRPr="00131A0A">
        <w:rPr>
          <w:highlight w:val="cyan"/>
          <w:rPrChange w:id="22" w:author="Vladislav Tsarenko" w:date="2023-07-25T13:07:00Z">
            <w:rPr/>
          </w:rPrChange>
        </w:rPr>
        <w:t>Уязвимо</w:t>
      </w:r>
      <w:r w:rsidRPr="00131A0A">
        <w:rPr>
          <w:highlight w:val="cyan"/>
          <w:lang w:val="en-US"/>
          <w:rPrChange w:id="23" w:author="Vladislav Tsarenko" w:date="2023-07-25T13:07:00Z">
            <w:rPr>
              <w:lang w:val="en-US"/>
            </w:rPr>
          </w:rPrChange>
        </w:rPr>
        <w:t xml:space="preserve"> </w:t>
      </w:r>
      <w:r w:rsidRPr="00131A0A">
        <w:rPr>
          <w:highlight w:val="cyan"/>
          <w:rPrChange w:id="24" w:author="Vladislav Tsarenko" w:date="2023-07-25T13:07:00Z">
            <w:rPr/>
          </w:rPrChange>
        </w:rPr>
        <w:t>если</w:t>
      </w:r>
      <w:r w:rsidRPr="00131A0A">
        <w:rPr>
          <w:highlight w:val="cyan"/>
          <w:lang w:val="en-US"/>
          <w:rPrChange w:id="25" w:author="Vladislav Tsarenko" w:date="2023-07-25T13:07:00Z">
            <w:rPr>
              <w:lang w:val="en-US"/>
            </w:rPr>
          </w:rPrChange>
        </w:rPr>
        <w:t>:</w:t>
      </w:r>
    </w:p>
    <w:p w14:paraId="3F2E6E86" w14:textId="1C0F36DC" w:rsidR="00C74ADB" w:rsidRPr="00C74ADB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131A0A">
        <w:rPr>
          <w:rFonts w:cs="Times New Roman"/>
          <w:szCs w:val="28"/>
          <w:highlight w:val="yellow"/>
          <w:rPrChange w:id="26" w:author="Vladislav Tsarenko" w:date="2023-07-25T13:07:00Z">
            <w:rPr>
              <w:rFonts w:cs="Times New Roman"/>
              <w:szCs w:val="28"/>
            </w:rPr>
          </w:rPrChange>
        </w:rPr>
        <w:t>вводимые пользователем данные не проверяются</w:t>
      </w:r>
      <w:r w:rsidRPr="00C74ADB">
        <w:rPr>
          <w:rFonts w:cs="Times New Roman"/>
          <w:szCs w:val="28"/>
        </w:rPr>
        <w:t>, не фильтруются или не очищаются;</w:t>
      </w:r>
    </w:p>
    <w:p w14:paraId="32C74576" w14:textId="74597733" w:rsidR="00C74ADB" w:rsidRDefault="00C74ADB" w:rsidP="00C74ADB">
      <w:pPr>
        <w:pStyle w:val="a3"/>
        <w:numPr>
          <w:ilvl w:val="0"/>
          <w:numId w:val="1"/>
        </w:numPr>
      </w:pPr>
      <w:r>
        <w:t xml:space="preserve">В коде </w:t>
      </w:r>
      <w:r w:rsidRPr="00131A0A">
        <w:rPr>
          <w:highlight w:val="yellow"/>
          <w:rPrChange w:id="27" w:author="Vladislav Tsarenko" w:date="2023-07-25T13:07:00Z">
            <w:rPr/>
          </w:rPrChange>
        </w:rPr>
        <w:t xml:space="preserve">используются динамические запросы и </w:t>
      </w:r>
      <w:proofErr w:type="spellStart"/>
      <w:r w:rsidRPr="00131A0A">
        <w:rPr>
          <w:highlight w:val="yellow"/>
          <w:rPrChange w:id="28" w:author="Vladislav Tsarenko" w:date="2023-07-25T13:07:00Z">
            <w:rPr/>
          </w:rPrChange>
        </w:rPr>
        <w:t>непараметризированные</w:t>
      </w:r>
      <w:proofErr w:type="spellEnd"/>
      <w:r w:rsidRPr="00131A0A">
        <w:rPr>
          <w:highlight w:val="yellow"/>
          <w:rPrChange w:id="29" w:author="Vladislav Tsarenko" w:date="2023-07-25T13:07:00Z">
            <w:rPr/>
          </w:rPrChange>
        </w:rPr>
        <w:t xml:space="preserve"> вызовы без экранирования</w:t>
      </w:r>
      <w:r>
        <w:t>.</w:t>
      </w:r>
    </w:p>
    <w:p w14:paraId="2F485326" w14:textId="77777777" w:rsidR="00C74ADB" w:rsidRPr="00131A0A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  <w:highlight w:val="yellow"/>
          <w:rPrChange w:id="30" w:author="Vladislav Tsarenko" w:date="2023-07-25T13:07:00Z">
            <w:rPr>
              <w:rFonts w:cs="Times New Roman"/>
              <w:szCs w:val="28"/>
            </w:rPr>
          </w:rPrChange>
        </w:rPr>
      </w:pPr>
      <w:r w:rsidRPr="00131A0A">
        <w:rPr>
          <w:rFonts w:cs="Times New Roman"/>
          <w:szCs w:val="28"/>
          <w:highlight w:val="yellow"/>
          <w:rPrChange w:id="31" w:author="Vladislav Tsarenko" w:date="2023-07-25T13:07:00Z">
            <w:rPr>
              <w:rFonts w:cs="Times New Roman"/>
              <w:szCs w:val="28"/>
            </w:rPr>
          </w:rPrChange>
        </w:rPr>
        <w:t>вредоносные данные используются в поисковых параметрах объектно-реляционного отображения для извлечения дополнительной, критичной информации;</w:t>
      </w:r>
    </w:p>
    <w:p w14:paraId="2E0F093D" w14:textId="09BA2D3F" w:rsidR="00C74ADB" w:rsidRDefault="00505437" w:rsidP="00C74ADB">
      <w:r w:rsidRPr="00131A0A">
        <w:rPr>
          <w:highlight w:val="cyan"/>
          <w:rPrChange w:id="32" w:author="Vladislav Tsarenko" w:date="2023-07-25T13:08:00Z">
            <w:rPr/>
          </w:rPrChange>
        </w:rPr>
        <w:t>Для защиты</w:t>
      </w:r>
      <w:r>
        <w:t>:</w:t>
      </w:r>
    </w:p>
    <w:p w14:paraId="64461191" w14:textId="28A1500E" w:rsidR="00505437" w:rsidRDefault="00505437" w:rsidP="00505437">
      <w:pPr>
        <w:pStyle w:val="a3"/>
        <w:numPr>
          <w:ilvl w:val="0"/>
          <w:numId w:val="2"/>
        </w:numPr>
      </w:pPr>
      <w:r>
        <w:t xml:space="preserve">Используйте </w:t>
      </w:r>
      <w:r w:rsidRPr="00131A0A">
        <w:rPr>
          <w:highlight w:val="yellow"/>
          <w:rPrChange w:id="33" w:author="Vladislav Tsarenko" w:date="2023-07-25T13:08:00Z">
            <w:rPr/>
          </w:rPrChange>
        </w:rPr>
        <w:t>параметризованные запросы и подготавливаемые выражения</w:t>
      </w:r>
      <w:r>
        <w:t xml:space="preserve"> для предотвращения </w:t>
      </w:r>
      <w:r>
        <w:rPr>
          <w:lang w:val="en-US"/>
        </w:rPr>
        <w:t>SQL</w:t>
      </w:r>
      <w:r w:rsidRPr="00505437">
        <w:t>-</w:t>
      </w:r>
      <w:r>
        <w:t>инъекций.</w:t>
      </w:r>
    </w:p>
    <w:p w14:paraId="5176A6FE" w14:textId="0F960568" w:rsidR="00505437" w:rsidRDefault="00505437" w:rsidP="00505437">
      <w:pPr>
        <w:pStyle w:val="a3"/>
        <w:numPr>
          <w:ilvl w:val="0"/>
          <w:numId w:val="2"/>
        </w:numPr>
      </w:pPr>
      <w:proofErr w:type="spellStart"/>
      <w:r w:rsidRPr="00131A0A">
        <w:rPr>
          <w:highlight w:val="yellow"/>
          <w:rPrChange w:id="34" w:author="Vladislav Tsarenko" w:date="2023-07-25T13:08:00Z">
            <w:rPr/>
          </w:rPrChange>
        </w:rPr>
        <w:t>Валидируйте</w:t>
      </w:r>
      <w:proofErr w:type="spellEnd"/>
      <w:r w:rsidRPr="00131A0A">
        <w:rPr>
          <w:highlight w:val="yellow"/>
          <w:rPrChange w:id="35" w:author="Vladislav Tsarenko" w:date="2023-07-25T13:08:00Z">
            <w:rPr/>
          </w:rPrChange>
        </w:rPr>
        <w:t xml:space="preserve"> входные данные на серверной стороне</w:t>
      </w:r>
      <w:ins w:id="36" w:author="Vladislav Tsarenko" w:date="2023-07-25T13:08:00Z">
        <w:r w:rsidR="00131A0A">
          <w:t>.</w:t>
        </w:r>
      </w:ins>
      <w:del w:id="37" w:author="Vladislav Tsarenko" w:date="2023-07-25T13:08:00Z">
        <w:r w:rsidDel="00131A0A">
          <w:delText>ю</w:delText>
        </w:r>
      </w:del>
    </w:p>
    <w:p w14:paraId="4F26C532" w14:textId="07629DAB" w:rsidR="00505437" w:rsidRDefault="00505437" w:rsidP="00505437">
      <w:pPr>
        <w:pStyle w:val="a3"/>
        <w:numPr>
          <w:ilvl w:val="0"/>
          <w:numId w:val="2"/>
        </w:numPr>
      </w:pPr>
      <w:r w:rsidRPr="00131A0A">
        <w:rPr>
          <w:highlight w:val="yellow"/>
          <w:rPrChange w:id="38" w:author="Vladislav Tsarenko" w:date="2023-07-25T13:11:00Z">
            <w:rPr/>
          </w:rPrChange>
        </w:rPr>
        <w:t>Экранируйте специальные символы, чтобы предотвратить инъекции (HTML, JavaScript, SQL, XML и т. д.)</w:t>
      </w:r>
      <w:r>
        <w:br/>
      </w:r>
      <w:r w:rsidRPr="00505437">
        <w:t xml:space="preserve">Примечание: элементы </w:t>
      </w:r>
      <w:proofErr w:type="gramStart"/>
      <w:r w:rsidRPr="00505437">
        <w:t xml:space="preserve">SQL  </w:t>
      </w:r>
      <w:r w:rsidRPr="00131A0A">
        <w:rPr>
          <w:highlight w:val="yellow"/>
          <w:rPrChange w:id="39" w:author="Vladislav Tsarenko" w:date="2023-07-25T13:12:00Z">
            <w:rPr/>
          </w:rPrChange>
        </w:rPr>
        <w:t>названия</w:t>
      </w:r>
      <w:proofErr w:type="gramEnd"/>
      <w:r w:rsidRPr="00131A0A">
        <w:rPr>
          <w:highlight w:val="yellow"/>
          <w:rPrChange w:id="40" w:author="Vladislav Tsarenko" w:date="2023-07-25T13:12:00Z">
            <w:rPr/>
          </w:rPrChange>
        </w:rPr>
        <w:t xml:space="preserve"> таблиц или столбцов</w:t>
      </w:r>
      <w:r w:rsidRPr="00505437">
        <w:t xml:space="preserve">, нельзя экранировать, поэтому </w:t>
      </w:r>
      <w:r w:rsidRPr="00131A0A">
        <w:rPr>
          <w:highlight w:val="yellow"/>
          <w:rPrChange w:id="41" w:author="Vladislav Tsarenko" w:date="2023-07-25T13:12:00Z">
            <w:rPr/>
          </w:rPrChange>
        </w:rPr>
        <w:t>предоставляемые пользователями названия представляют опасность</w:t>
      </w:r>
      <w:r w:rsidRPr="00505437">
        <w:t>. Это обычная проблема программ для составления отчетов.</w:t>
      </w:r>
    </w:p>
    <w:p w14:paraId="097D366C" w14:textId="77777777" w:rsidR="00505437" w:rsidRDefault="00505437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 w:rsidRPr="00131A0A">
        <w:rPr>
          <w:rFonts w:cs="Times New Roman"/>
          <w:szCs w:val="28"/>
          <w:highlight w:val="yellow"/>
          <w:rPrChange w:id="42" w:author="Vladislav Tsarenko" w:date="2023-07-25T13:13:00Z">
            <w:rPr>
              <w:rFonts w:cs="Times New Roman"/>
              <w:szCs w:val="28"/>
            </w:rPr>
          </w:rPrChange>
        </w:rPr>
        <w:t>Используйте безопасный API, исключающий применение интерпретатора или предоставляющий параметризованный интерфейс,</w:t>
      </w:r>
      <w:r w:rsidRPr="00505437">
        <w:rPr>
          <w:rFonts w:cs="Times New Roman"/>
          <w:szCs w:val="28"/>
        </w:rPr>
        <w:t xml:space="preserve"> </w:t>
      </w:r>
      <w:r w:rsidRPr="00505437">
        <w:rPr>
          <w:rFonts w:cs="Times New Roman"/>
          <w:szCs w:val="28"/>
        </w:rPr>
        <w:lastRenderedPageBreak/>
        <w:t>либо используйте инструменты объектно-реляционного отображения (</w:t>
      </w:r>
      <w:r w:rsidRPr="00131A0A">
        <w:rPr>
          <w:rFonts w:cs="Times New Roman"/>
          <w:szCs w:val="28"/>
          <w:highlight w:val="yellow"/>
          <w:rPrChange w:id="43" w:author="Vladislav Tsarenko" w:date="2023-07-25T13:13:00Z">
            <w:rPr>
              <w:rFonts w:cs="Times New Roman"/>
              <w:szCs w:val="28"/>
            </w:rPr>
          </w:rPrChange>
        </w:rPr>
        <w:t>ORM)</w:t>
      </w:r>
      <w:r w:rsidRPr="00505437">
        <w:rPr>
          <w:rFonts w:cs="Times New Roman"/>
          <w:szCs w:val="28"/>
        </w:rPr>
        <w:t>.</w:t>
      </w:r>
    </w:p>
    <w:p w14:paraId="7A9519C6" w14:textId="10E06238" w:rsidR="00E01240" w:rsidRPr="00131A0A" w:rsidRDefault="00E01240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  <w:highlight w:val="yellow"/>
          <w:rPrChange w:id="44" w:author="Vladislav Tsarenko" w:date="2023-07-25T13:13:00Z">
            <w:rPr>
              <w:rFonts w:cs="Times New Roman"/>
              <w:szCs w:val="28"/>
            </w:rPr>
          </w:rPrChange>
        </w:rPr>
      </w:pPr>
      <w:r w:rsidRPr="00131A0A">
        <w:rPr>
          <w:rFonts w:cs="Times New Roman"/>
          <w:szCs w:val="28"/>
          <w:highlight w:val="yellow"/>
          <w:rPrChange w:id="45" w:author="Vladislav Tsarenko" w:date="2023-07-25T13:13:00Z">
            <w:rPr>
              <w:rFonts w:cs="Times New Roman"/>
              <w:szCs w:val="28"/>
            </w:rPr>
          </w:rPrChange>
        </w:rPr>
        <w:t xml:space="preserve">Включите механизмы мониторинга и регистрации, чтобы обнаружить и отследить попытки </w:t>
      </w:r>
      <w:r w:rsidRPr="00131A0A">
        <w:rPr>
          <w:rFonts w:cs="Times New Roman"/>
          <w:szCs w:val="28"/>
          <w:highlight w:val="yellow"/>
          <w:lang w:val="en-US"/>
          <w:rPrChange w:id="46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>SQL</w:t>
      </w:r>
      <w:r w:rsidRPr="00131A0A">
        <w:rPr>
          <w:rFonts w:cs="Times New Roman"/>
          <w:szCs w:val="28"/>
          <w:highlight w:val="yellow"/>
          <w:rPrChange w:id="47" w:author="Vladislav Tsarenko" w:date="2023-07-25T13:13:00Z">
            <w:rPr>
              <w:rFonts w:cs="Times New Roman"/>
              <w:szCs w:val="28"/>
            </w:rPr>
          </w:rPrChange>
        </w:rPr>
        <w:t>-инъекций.</w:t>
      </w:r>
    </w:p>
    <w:p w14:paraId="5C857502" w14:textId="77777777" w:rsidR="00505437" w:rsidRPr="00D7138F" w:rsidRDefault="00505437" w:rsidP="00505437">
      <w:pPr>
        <w:jc w:val="both"/>
        <w:rPr>
          <w:rFonts w:cs="Times New Roman"/>
          <w:b/>
          <w:szCs w:val="28"/>
        </w:rPr>
      </w:pPr>
      <w:r w:rsidRPr="00131A0A">
        <w:rPr>
          <w:rFonts w:cs="Times New Roman"/>
          <w:b/>
          <w:szCs w:val="28"/>
          <w:highlight w:val="cyan"/>
          <w:rPrChange w:id="48" w:author="Vladislav Tsarenko" w:date="2023-07-25T13:13:00Z">
            <w:rPr>
              <w:rFonts w:cs="Times New Roman"/>
              <w:b/>
              <w:szCs w:val="28"/>
            </w:rPr>
          </w:rPrChange>
        </w:rPr>
        <w:t>Примеры сценариев атак</w:t>
      </w:r>
    </w:p>
    <w:p w14:paraId="06E6B774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№1</w:t>
      </w:r>
      <w:r w:rsidRPr="00D7138F">
        <w:rPr>
          <w:rFonts w:cs="Times New Roman"/>
          <w:szCs w:val="28"/>
        </w:rPr>
        <w:t xml:space="preserve"> Приложение использует </w:t>
      </w:r>
      <w:proofErr w:type="spellStart"/>
      <w:r w:rsidRPr="00D7138F">
        <w:rPr>
          <w:rFonts w:cs="Times New Roman"/>
          <w:szCs w:val="28"/>
        </w:rPr>
        <w:t>недоверенные</w:t>
      </w:r>
      <w:proofErr w:type="spellEnd"/>
      <w:r w:rsidRPr="00D7138F">
        <w:rPr>
          <w:rFonts w:cs="Times New Roman"/>
          <w:szCs w:val="28"/>
        </w:rPr>
        <w:t xml:space="preserve"> данные при создании следующего уязвимого SQL-вызова:</w:t>
      </w:r>
    </w:p>
    <w:p w14:paraId="5C189BEE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131A0A">
        <w:rPr>
          <w:rFonts w:cs="Times New Roman"/>
          <w:szCs w:val="28"/>
          <w:highlight w:val="yellow"/>
          <w:lang w:val="en-US"/>
          <w:rPrChange w:id="49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 xml:space="preserve">String query = "SELECT * FROM accounts WHERE </w:t>
      </w:r>
      <w:proofErr w:type="spellStart"/>
      <w:r w:rsidRPr="00131A0A">
        <w:rPr>
          <w:rFonts w:cs="Times New Roman"/>
          <w:szCs w:val="28"/>
          <w:highlight w:val="yellow"/>
          <w:lang w:val="en-US"/>
          <w:rPrChange w:id="50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>custID</w:t>
      </w:r>
      <w:proofErr w:type="spellEnd"/>
      <w:r w:rsidRPr="00131A0A">
        <w:rPr>
          <w:rFonts w:cs="Times New Roman"/>
          <w:szCs w:val="28"/>
          <w:highlight w:val="yellow"/>
          <w:lang w:val="en-US"/>
          <w:rPrChange w:id="51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 xml:space="preserve">='" + </w:t>
      </w:r>
      <w:proofErr w:type="spellStart"/>
      <w:proofErr w:type="gramStart"/>
      <w:r w:rsidRPr="00131A0A">
        <w:rPr>
          <w:rFonts w:cs="Times New Roman"/>
          <w:szCs w:val="28"/>
          <w:highlight w:val="yellow"/>
          <w:lang w:val="en-US"/>
          <w:rPrChange w:id="52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>request.getParameter</w:t>
      </w:r>
      <w:proofErr w:type="spellEnd"/>
      <w:proofErr w:type="gramEnd"/>
      <w:r w:rsidRPr="00131A0A">
        <w:rPr>
          <w:rFonts w:cs="Times New Roman"/>
          <w:szCs w:val="28"/>
          <w:highlight w:val="yellow"/>
          <w:lang w:val="en-US"/>
          <w:rPrChange w:id="53" w:author="Vladislav Tsarenko" w:date="2023-07-25T13:13:00Z">
            <w:rPr>
              <w:rFonts w:cs="Times New Roman"/>
              <w:szCs w:val="28"/>
              <w:lang w:val="en-US"/>
            </w:rPr>
          </w:rPrChange>
        </w:rPr>
        <w:t>("id") + "'";</w:t>
      </w:r>
    </w:p>
    <w:p w14:paraId="3722DB8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№2</w:t>
      </w:r>
      <w:r w:rsidRPr="00D7138F">
        <w:rPr>
          <w:rFonts w:cs="Times New Roman"/>
          <w:szCs w:val="28"/>
        </w:rPr>
        <w:t xml:space="preserve"> Безоговорочное доверие приложений к фреймворкам</w:t>
      </w:r>
    </w:p>
    <w:p w14:paraId="4F4D346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может привести к появлению уязвимых запросов (например, в</w:t>
      </w:r>
    </w:p>
    <w:p w14:paraId="5FE0CD4D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</w:rPr>
        <w:t>языке</w:t>
      </w:r>
      <w:r w:rsidRPr="00D7138F"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</w:rPr>
        <w:t>запросов</w:t>
      </w:r>
      <w:r w:rsidRPr="00D7138F">
        <w:rPr>
          <w:rFonts w:cs="Times New Roman"/>
          <w:szCs w:val="28"/>
          <w:lang w:val="en-US"/>
        </w:rPr>
        <w:t xml:space="preserve"> HQL):</w:t>
      </w:r>
    </w:p>
    <w:p w14:paraId="4E30FA68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  <w:lang w:val="en-US"/>
        </w:rPr>
        <w:t xml:space="preserve">Query </w:t>
      </w:r>
      <w:proofErr w:type="spellStart"/>
      <w:r w:rsidRPr="00D7138F">
        <w:rPr>
          <w:rFonts w:cs="Times New Roman"/>
          <w:szCs w:val="28"/>
          <w:lang w:val="en-US"/>
        </w:rPr>
        <w:t>HQLQuery</w:t>
      </w:r>
      <w:proofErr w:type="spellEnd"/>
      <w:r w:rsidRPr="00D7138F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D7138F">
        <w:rPr>
          <w:rFonts w:cs="Times New Roman"/>
          <w:szCs w:val="28"/>
          <w:lang w:val="en-US"/>
        </w:rPr>
        <w:t>session.createQuery</w:t>
      </w:r>
      <w:proofErr w:type="spellEnd"/>
      <w:proofErr w:type="gramEnd"/>
      <w:r w:rsidRPr="00D7138F">
        <w:rPr>
          <w:rFonts w:cs="Times New Roman"/>
          <w:szCs w:val="28"/>
          <w:lang w:val="en-US"/>
        </w:rPr>
        <w:t>("FROM accounts</w:t>
      </w:r>
      <w:r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  <w:lang w:val="en-US"/>
        </w:rPr>
        <w:t xml:space="preserve">WHERE </w:t>
      </w:r>
      <w:proofErr w:type="spellStart"/>
      <w:r w:rsidRPr="00D7138F">
        <w:rPr>
          <w:rFonts w:cs="Times New Roman"/>
          <w:szCs w:val="28"/>
          <w:lang w:val="en-US"/>
        </w:rPr>
        <w:t>custID</w:t>
      </w:r>
      <w:proofErr w:type="spellEnd"/>
      <w:r w:rsidRPr="00D7138F">
        <w:rPr>
          <w:rFonts w:cs="Times New Roman"/>
          <w:szCs w:val="28"/>
          <w:lang w:val="en-US"/>
        </w:rPr>
        <w:t xml:space="preserve">='" + </w:t>
      </w:r>
      <w:proofErr w:type="spellStart"/>
      <w:r w:rsidRPr="00D7138F">
        <w:rPr>
          <w:rFonts w:cs="Times New Roman"/>
          <w:szCs w:val="28"/>
          <w:lang w:val="en-US"/>
        </w:rPr>
        <w:t>request.getParameter</w:t>
      </w:r>
      <w:proofErr w:type="spellEnd"/>
      <w:r w:rsidRPr="00D7138F">
        <w:rPr>
          <w:rFonts w:cs="Times New Roman"/>
          <w:szCs w:val="28"/>
          <w:lang w:val="en-US"/>
        </w:rPr>
        <w:t>("id") + "'");</w:t>
      </w:r>
    </w:p>
    <w:p w14:paraId="48035627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 xml:space="preserve">В обоих случаях </w:t>
      </w:r>
      <w:r w:rsidRPr="00131A0A">
        <w:rPr>
          <w:rFonts w:cs="Times New Roman"/>
          <w:szCs w:val="28"/>
          <w:highlight w:val="yellow"/>
          <w:rPrChange w:id="54" w:author="Vladislav Tsarenko" w:date="2023-07-25T13:14:00Z">
            <w:rPr>
              <w:rFonts w:cs="Times New Roman"/>
              <w:szCs w:val="28"/>
            </w:rPr>
          </w:rPrChange>
        </w:rPr>
        <w:t>злоумышленник изменяет в своем браузере значение параметра "</w:t>
      </w:r>
      <w:proofErr w:type="spellStart"/>
      <w:r w:rsidRPr="00131A0A">
        <w:rPr>
          <w:rFonts w:cs="Times New Roman"/>
          <w:szCs w:val="28"/>
          <w:highlight w:val="yellow"/>
          <w:rPrChange w:id="55" w:author="Vladislav Tsarenko" w:date="2023-07-25T13:14:00Z">
            <w:rPr>
              <w:rFonts w:cs="Times New Roman"/>
              <w:szCs w:val="28"/>
            </w:rPr>
          </w:rPrChange>
        </w:rPr>
        <w:t>id</w:t>
      </w:r>
      <w:proofErr w:type="spellEnd"/>
      <w:r w:rsidRPr="00131A0A">
        <w:rPr>
          <w:rFonts w:cs="Times New Roman"/>
          <w:szCs w:val="28"/>
          <w:highlight w:val="yellow"/>
          <w:rPrChange w:id="56" w:author="Vladislav Tsarenko" w:date="2023-07-25T13:14:00Z">
            <w:rPr>
              <w:rFonts w:cs="Times New Roman"/>
              <w:szCs w:val="28"/>
            </w:rPr>
          </w:rPrChange>
        </w:rPr>
        <w:t xml:space="preserve">" для отправки ' </w:t>
      </w:r>
      <w:proofErr w:type="spellStart"/>
      <w:r w:rsidRPr="00131A0A">
        <w:rPr>
          <w:rFonts w:cs="Times New Roman"/>
          <w:szCs w:val="28"/>
          <w:highlight w:val="yellow"/>
          <w:rPrChange w:id="57" w:author="Vladislav Tsarenko" w:date="2023-07-25T13:14:00Z">
            <w:rPr>
              <w:rFonts w:cs="Times New Roman"/>
              <w:szCs w:val="28"/>
            </w:rPr>
          </w:rPrChange>
        </w:rPr>
        <w:t>or</w:t>
      </w:r>
      <w:proofErr w:type="spellEnd"/>
      <w:r w:rsidRPr="00131A0A">
        <w:rPr>
          <w:rFonts w:cs="Times New Roman"/>
          <w:szCs w:val="28"/>
          <w:highlight w:val="yellow"/>
          <w:rPrChange w:id="58" w:author="Vladislav Tsarenko" w:date="2023-07-25T13:14:00Z">
            <w:rPr>
              <w:rFonts w:cs="Times New Roman"/>
              <w:szCs w:val="28"/>
            </w:rPr>
          </w:rPrChange>
        </w:rPr>
        <w:t xml:space="preserve"> '1'='1.</w:t>
      </w:r>
      <w:r w:rsidRPr="00D7138F">
        <w:rPr>
          <w:rFonts w:cs="Times New Roman"/>
          <w:szCs w:val="28"/>
        </w:rPr>
        <w:t xml:space="preserve"> Например: </w:t>
      </w:r>
      <w:r w:rsidRPr="00D7138F">
        <w:rPr>
          <w:rFonts w:cs="Times New Roman"/>
          <w:szCs w:val="28"/>
          <w:lang w:val="en-US"/>
        </w:rPr>
        <w:t>http</w:t>
      </w:r>
      <w:r w:rsidRPr="00D7138F">
        <w:rPr>
          <w:rFonts w:cs="Times New Roman"/>
          <w:szCs w:val="28"/>
        </w:rPr>
        <w:t>://</w:t>
      </w:r>
      <w:r w:rsidRPr="00D7138F">
        <w:rPr>
          <w:rFonts w:cs="Times New Roman"/>
          <w:szCs w:val="28"/>
          <w:lang w:val="en-US"/>
        </w:rPr>
        <w:t>example</w:t>
      </w:r>
      <w:r w:rsidRPr="00D7138F">
        <w:rPr>
          <w:rFonts w:cs="Times New Roman"/>
          <w:szCs w:val="28"/>
        </w:rPr>
        <w:t>.</w:t>
      </w:r>
      <w:r w:rsidRPr="00D7138F">
        <w:rPr>
          <w:rFonts w:cs="Times New Roman"/>
          <w:szCs w:val="28"/>
          <w:lang w:val="en-US"/>
        </w:rPr>
        <w:t>com</w:t>
      </w:r>
      <w:r w:rsidRPr="00D7138F">
        <w:rPr>
          <w:rFonts w:cs="Times New Roman"/>
          <w:szCs w:val="28"/>
        </w:rPr>
        <w:t>/</w:t>
      </w:r>
      <w:r w:rsidRPr="00D7138F">
        <w:rPr>
          <w:rFonts w:cs="Times New Roman"/>
          <w:szCs w:val="28"/>
          <w:lang w:val="en-US"/>
        </w:rPr>
        <w:t>app</w:t>
      </w:r>
      <w:r w:rsidRPr="00D7138F">
        <w:rPr>
          <w:rFonts w:cs="Times New Roman"/>
          <w:szCs w:val="28"/>
        </w:rPr>
        <w:t>/</w:t>
      </w:r>
      <w:proofErr w:type="spellStart"/>
      <w:r w:rsidRPr="00D7138F">
        <w:rPr>
          <w:rFonts w:cs="Times New Roman"/>
          <w:szCs w:val="28"/>
          <w:lang w:val="en-US"/>
        </w:rPr>
        <w:t>accountView</w:t>
      </w:r>
      <w:proofErr w:type="spellEnd"/>
      <w:r w:rsidRPr="00D7138F">
        <w:rPr>
          <w:rFonts w:cs="Times New Roman"/>
          <w:szCs w:val="28"/>
        </w:rPr>
        <w:t>?</w:t>
      </w:r>
      <w:r w:rsidRPr="00D7138F">
        <w:rPr>
          <w:rFonts w:cs="Times New Roman"/>
          <w:szCs w:val="28"/>
          <w:lang w:val="en-US"/>
        </w:rPr>
        <w:t>id</w:t>
      </w:r>
      <w:r w:rsidRPr="00D7138F">
        <w:rPr>
          <w:rFonts w:cs="Times New Roman"/>
          <w:szCs w:val="28"/>
        </w:rPr>
        <w:t xml:space="preserve">=' </w:t>
      </w:r>
      <w:r w:rsidRPr="00D7138F">
        <w:rPr>
          <w:rFonts w:cs="Times New Roman"/>
          <w:szCs w:val="28"/>
          <w:lang w:val="en-US"/>
        </w:rPr>
        <w:t>or</w:t>
      </w:r>
      <w:r w:rsidRPr="00D7138F">
        <w:rPr>
          <w:rFonts w:cs="Times New Roman"/>
          <w:szCs w:val="28"/>
        </w:rPr>
        <w:t xml:space="preserve"> '1'='1 </w:t>
      </w:r>
    </w:p>
    <w:p w14:paraId="430CDF00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Изменение обоих запросов позволяет получить все записи из таблицы учетных данных. Более серьезные атаки позволяют изменить или удалить данные, а также вызвать хранимые процедуры.</w:t>
      </w:r>
    </w:p>
    <w:p w14:paraId="088C4D46" w14:textId="77777777" w:rsidR="00505437" w:rsidRDefault="00505437" w:rsidP="00505437"/>
    <w:p w14:paraId="0453CADF" w14:textId="795B8DF6" w:rsidR="00E01240" w:rsidRPr="00245390" w:rsidRDefault="00E01240" w:rsidP="00245390">
      <w:pPr>
        <w:pStyle w:val="1"/>
        <w:rPr>
          <w:rFonts w:cs="Times New Roman"/>
          <w:b w:val="0"/>
          <w:bCs/>
          <w:color w:val="auto"/>
          <w:lang w:val="en-US"/>
        </w:rPr>
      </w:pPr>
      <w:proofErr w:type="spellStart"/>
      <w:r w:rsidRPr="00524F90">
        <w:rPr>
          <w:rFonts w:cs="Times New Roman"/>
          <w:bCs/>
          <w:color w:val="auto"/>
          <w:highlight w:val="cyan"/>
          <w:lang w:val="en-US"/>
          <w:rPrChange w:id="59" w:author="Vladislav Tsarenko" w:date="2023-07-25T13:15:00Z">
            <w:rPr>
              <w:rFonts w:ascii="Times New Roman" w:hAnsi="Times New Roman" w:cs="Times New Roman"/>
              <w:b/>
              <w:bCs/>
              <w:color w:val="auto"/>
              <w:lang w:val="en-US"/>
            </w:rPr>
          </w:rPrChange>
        </w:rPr>
        <w:t>Недостатки</w:t>
      </w:r>
      <w:proofErr w:type="spellEnd"/>
      <w:r w:rsidRPr="00524F90">
        <w:rPr>
          <w:rFonts w:cs="Times New Roman"/>
          <w:bCs/>
          <w:color w:val="auto"/>
          <w:highlight w:val="cyan"/>
          <w:lang w:val="en-US"/>
          <w:rPrChange w:id="60" w:author="Vladislav Tsarenko" w:date="2023-07-25T13:15:00Z">
            <w:rPr>
              <w:rFonts w:ascii="Times New Roman" w:hAnsi="Times New Roman" w:cs="Times New Roman"/>
              <w:b/>
              <w:bCs/>
              <w:color w:val="auto"/>
              <w:lang w:val="en-US"/>
            </w:rPr>
          </w:rPrChange>
        </w:rPr>
        <w:t xml:space="preserve"> </w:t>
      </w:r>
      <w:proofErr w:type="spellStart"/>
      <w:r w:rsidRPr="00524F90">
        <w:rPr>
          <w:rFonts w:cs="Times New Roman"/>
          <w:bCs/>
          <w:color w:val="auto"/>
          <w:highlight w:val="cyan"/>
          <w:lang w:val="en-US"/>
          <w:rPrChange w:id="61" w:author="Vladislav Tsarenko" w:date="2023-07-25T13:15:00Z">
            <w:rPr>
              <w:rFonts w:ascii="Times New Roman" w:hAnsi="Times New Roman" w:cs="Times New Roman"/>
              <w:b/>
              <w:bCs/>
              <w:color w:val="auto"/>
              <w:lang w:val="en-US"/>
            </w:rPr>
          </w:rPrChange>
        </w:rPr>
        <w:t>аутентификации</w:t>
      </w:r>
      <w:proofErr w:type="spellEnd"/>
      <w:r w:rsidRPr="00524F90">
        <w:rPr>
          <w:rFonts w:cs="Times New Roman"/>
          <w:bCs/>
          <w:color w:val="auto"/>
          <w:highlight w:val="cyan"/>
          <w:lang w:val="en-US"/>
          <w:rPrChange w:id="62" w:author="Vladislav Tsarenko" w:date="2023-07-25T13:15:00Z">
            <w:rPr>
              <w:rFonts w:ascii="Times New Roman" w:hAnsi="Times New Roman" w:cs="Times New Roman"/>
              <w:b/>
              <w:bCs/>
              <w:color w:val="auto"/>
              <w:lang w:val="en-US"/>
            </w:rPr>
          </w:rPrChange>
        </w:rPr>
        <w:t xml:space="preserve"> (Broken Authentication and Session Management)</w:t>
      </w:r>
    </w:p>
    <w:p w14:paraId="73960CFA" w14:textId="5FA6A3C9" w:rsidR="00E01240" w:rsidRDefault="00E01240" w:rsidP="00505437">
      <w:r w:rsidRPr="00524F90">
        <w:rPr>
          <w:highlight w:val="yellow"/>
          <w:rPrChange w:id="63" w:author="Vladislav Tsarenko" w:date="2023-07-25T13:16:00Z">
            <w:rPr/>
          </w:rPrChange>
        </w:rPr>
        <w:t>Неправильная реализация механизмов аутентификации и сессий</w:t>
      </w:r>
      <w:r w:rsidRPr="00E01240">
        <w:t>, позволяющая злоумы</w:t>
      </w:r>
      <w:r w:rsidR="000B1172">
        <w:t>ш</w:t>
      </w:r>
      <w:r w:rsidRPr="00E01240">
        <w:t xml:space="preserve">ленникам </w:t>
      </w:r>
      <w:r w:rsidRPr="00524F90">
        <w:rPr>
          <w:highlight w:val="yellow"/>
          <w:rPrChange w:id="64" w:author="Vladislav Tsarenko" w:date="2023-07-25T13:16:00Z">
            <w:rPr/>
          </w:rPrChange>
        </w:rPr>
        <w:t>скомпромети</w:t>
      </w:r>
      <w:r w:rsidR="000B1172" w:rsidRPr="00524F90">
        <w:rPr>
          <w:highlight w:val="yellow"/>
          <w:rPrChange w:id="65" w:author="Vladislav Tsarenko" w:date="2023-07-25T13:16:00Z">
            <w:rPr/>
          </w:rPrChange>
        </w:rPr>
        <w:t>ро</w:t>
      </w:r>
      <w:r w:rsidRPr="00524F90">
        <w:rPr>
          <w:highlight w:val="yellow"/>
          <w:rPrChange w:id="66" w:author="Vladislav Tsarenko" w:date="2023-07-25T13:16:00Z">
            <w:rPr/>
          </w:rPrChange>
        </w:rPr>
        <w:t>вать пароли, ключи, токены сессий или другие уязвимости реализации</w:t>
      </w:r>
      <w:r w:rsidRPr="00E01240">
        <w:t xml:space="preserve"> для установления контроля над аккаунтами других пользователей.</w:t>
      </w:r>
    </w:p>
    <w:p w14:paraId="7EBBA99A" w14:textId="10A52DF7" w:rsidR="00E01240" w:rsidRDefault="00E01240" w:rsidP="00505437">
      <w:r w:rsidRPr="00524F90">
        <w:rPr>
          <w:highlight w:val="cyan"/>
          <w:lang w:val="en-US"/>
          <w:rPrChange w:id="67" w:author="Vladislav Tsarenko" w:date="2023-07-25T13:16:00Z">
            <w:rPr>
              <w:lang w:val="en-US"/>
            </w:rPr>
          </w:rPrChange>
        </w:rPr>
        <w:t xml:space="preserve">API </w:t>
      </w:r>
      <w:r w:rsidRPr="00524F90">
        <w:rPr>
          <w:highlight w:val="cyan"/>
          <w:rPrChange w:id="68" w:author="Vladislav Tsarenko" w:date="2023-07-25T13:16:00Z">
            <w:rPr/>
          </w:rPrChange>
        </w:rPr>
        <w:t>уязвим если</w:t>
      </w:r>
      <w:r>
        <w:t>:</w:t>
      </w:r>
    </w:p>
    <w:p w14:paraId="7534878B" w14:textId="5406B18D" w:rsidR="00E01240" w:rsidRDefault="00E01240" w:rsidP="00E01240">
      <w:pPr>
        <w:pStyle w:val="a3"/>
        <w:numPr>
          <w:ilvl w:val="0"/>
          <w:numId w:val="3"/>
        </w:numPr>
      </w:pPr>
      <w:r>
        <w:t xml:space="preserve">Позволяет злоумышленникам </w:t>
      </w:r>
      <w:proofErr w:type="spellStart"/>
      <w:r w:rsidRPr="00524F90">
        <w:rPr>
          <w:highlight w:val="yellow"/>
          <w:rPrChange w:id="69" w:author="Vladislav Tsarenko" w:date="2023-07-25T13:16:00Z">
            <w:rPr/>
          </w:rPrChange>
        </w:rPr>
        <w:t>брутфорсить</w:t>
      </w:r>
      <w:proofErr w:type="spellEnd"/>
      <w:r w:rsidRPr="00524F90">
        <w:rPr>
          <w:highlight w:val="yellow"/>
          <w:rPrChange w:id="70" w:author="Vladislav Tsarenko" w:date="2023-07-25T13:16:00Z">
            <w:rPr/>
          </w:rPrChange>
        </w:rPr>
        <w:t xml:space="preserve"> пароли</w:t>
      </w:r>
      <w:r>
        <w:t>.</w:t>
      </w:r>
    </w:p>
    <w:p w14:paraId="7A3883C0" w14:textId="24071D51" w:rsidR="00E01240" w:rsidRDefault="00E01240" w:rsidP="00E01240">
      <w:pPr>
        <w:pStyle w:val="a3"/>
        <w:numPr>
          <w:ilvl w:val="0"/>
          <w:numId w:val="3"/>
        </w:numPr>
      </w:pPr>
      <w:r>
        <w:t xml:space="preserve">Разрешает </w:t>
      </w:r>
      <w:r w:rsidRPr="00524F90">
        <w:rPr>
          <w:highlight w:val="yellow"/>
          <w:rPrChange w:id="71" w:author="Vladislav Tsarenko" w:date="2023-07-25T13:16:00Z">
            <w:rPr/>
          </w:rPrChange>
        </w:rPr>
        <w:t>слабые пароли</w:t>
      </w:r>
      <w:r>
        <w:t>.</w:t>
      </w:r>
    </w:p>
    <w:p w14:paraId="54DA5A55" w14:textId="588C13EE" w:rsidR="00E01240" w:rsidRDefault="00E01240" w:rsidP="00E01240">
      <w:pPr>
        <w:pStyle w:val="a3"/>
        <w:numPr>
          <w:ilvl w:val="0"/>
          <w:numId w:val="3"/>
        </w:numPr>
      </w:pPr>
      <w:r>
        <w:t xml:space="preserve">Отправляет </w:t>
      </w:r>
      <w:r w:rsidRPr="00524F90">
        <w:rPr>
          <w:highlight w:val="yellow"/>
          <w:rPrChange w:id="72" w:author="Vladislav Tsarenko" w:date="2023-07-25T13:16:00Z">
            <w:rPr/>
          </w:rPrChange>
        </w:rPr>
        <w:t>конфиденциальные данные проверки подлинности, такие как токены проверки подлинности и пароли в URL-адресе</w:t>
      </w:r>
      <w:r w:rsidRPr="00E01240">
        <w:t>.</w:t>
      </w:r>
    </w:p>
    <w:p w14:paraId="158BE07D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 xml:space="preserve">Позволяет пользователям </w:t>
      </w:r>
      <w:r w:rsidRPr="00524F90">
        <w:rPr>
          <w:highlight w:val="yellow"/>
          <w:rPrChange w:id="73" w:author="Vladislav Tsarenko" w:date="2023-07-25T13:17:00Z">
            <w:rPr/>
          </w:rPrChange>
        </w:rPr>
        <w:t>изменять свой адрес электронной почты, текущий пароль или выполнять любые другие конфиденциальные операции без запроса подтверждения пароля.</w:t>
      </w:r>
    </w:p>
    <w:p w14:paraId="367C4DDC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524F90">
        <w:rPr>
          <w:highlight w:val="yellow"/>
          <w:rPrChange w:id="74" w:author="Vladislav Tsarenko" w:date="2023-07-25T13:17:00Z">
            <w:rPr/>
          </w:rPrChange>
        </w:rPr>
        <w:t>Не проверяет подлинность токенов</w:t>
      </w:r>
      <w:r w:rsidRPr="00E01240">
        <w:t>.</w:t>
      </w:r>
    </w:p>
    <w:p w14:paraId="07CE42F9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 xml:space="preserve">Не проверяет </w:t>
      </w:r>
      <w:r w:rsidRPr="00524F90">
        <w:rPr>
          <w:highlight w:val="yellow"/>
          <w:rPrChange w:id="75" w:author="Vladislav Tsarenko" w:date="2023-07-25T13:17:00Z">
            <w:rPr/>
          </w:rPrChange>
        </w:rPr>
        <w:t>дату истечения срока действия JWT</w:t>
      </w:r>
      <w:r w:rsidRPr="00E01240">
        <w:t>.</w:t>
      </w:r>
    </w:p>
    <w:p w14:paraId="2EBA5439" w14:textId="77777777" w:rsidR="00E01240" w:rsidRPr="00524F90" w:rsidRDefault="00E01240" w:rsidP="00E01240">
      <w:pPr>
        <w:pStyle w:val="a3"/>
        <w:numPr>
          <w:ilvl w:val="0"/>
          <w:numId w:val="3"/>
        </w:numPr>
        <w:rPr>
          <w:highlight w:val="yellow"/>
          <w:rPrChange w:id="76" w:author="Vladislav Tsarenko" w:date="2023-07-25T13:17:00Z">
            <w:rPr/>
          </w:rPrChange>
        </w:rPr>
      </w:pPr>
      <w:r w:rsidRPr="00E01240">
        <w:lastRenderedPageBreak/>
        <w:t xml:space="preserve">Использует простой текст, </w:t>
      </w:r>
      <w:r w:rsidRPr="00524F90">
        <w:rPr>
          <w:highlight w:val="yellow"/>
          <w:rPrChange w:id="77" w:author="Vladislav Tsarenko" w:date="2023-07-25T13:17:00Z">
            <w:rPr/>
          </w:rPrChange>
        </w:rPr>
        <w:t>незашифрованные или слабо хешированные пароли.</w:t>
      </w:r>
    </w:p>
    <w:p w14:paraId="60938211" w14:textId="5A9EE519" w:rsidR="006B3C35" w:rsidRPr="00E01240" w:rsidRDefault="006B3C35" w:rsidP="00E01240">
      <w:pPr>
        <w:pStyle w:val="a3"/>
        <w:numPr>
          <w:ilvl w:val="0"/>
          <w:numId w:val="3"/>
        </w:numPr>
      </w:pPr>
      <w:r w:rsidRPr="00524F90">
        <w:rPr>
          <w:highlight w:val="yellow"/>
          <w:rPrChange w:id="78" w:author="Vladislav Tsarenko" w:date="2023-07-25T13:17:00Z">
            <w:rPr/>
          </w:rPrChange>
        </w:rPr>
        <w:t>Отсутствует многофакторная аутентификация</w:t>
      </w:r>
      <w:r>
        <w:t>. Злоумышленнику будет достаточно только учетных данных.</w:t>
      </w:r>
    </w:p>
    <w:p w14:paraId="2CE57747" w14:textId="2C7B4C93" w:rsidR="00E01240" w:rsidRDefault="00E01240" w:rsidP="00E01240">
      <w:r>
        <w:t xml:space="preserve">Кроме того, </w:t>
      </w:r>
      <w:proofErr w:type="spellStart"/>
      <w:r>
        <w:t>микросервис</w:t>
      </w:r>
      <w:proofErr w:type="spellEnd"/>
      <w:r>
        <w:t xml:space="preserve"> уязвим, если:</w:t>
      </w:r>
    </w:p>
    <w:p w14:paraId="47701F7B" w14:textId="6E68D033" w:rsidR="00E01240" w:rsidRDefault="00E01240" w:rsidP="00E01240">
      <w:pPr>
        <w:pStyle w:val="a3"/>
        <w:numPr>
          <w:ilvl w:val="0"/>
          <w:numId w:val="4"/>
        </w:numPr>
      </w:pPr>
      <w:r>
        <w:t xml:space="preserve">Другие </w:t>
      </w:r>
      <w:proofErr w:type="spellStart"/>
      <w:r>
        <w:t>микросервисы</w:t>
      </w:r>
      <w:proofErr w:type="spellEnd"/>
      <w:r>
        <w:t xml:space="preserve"> могут получить к нему доступ без аутентификации.</w:t>
      </w:r>
    </w:p>
    <w:p w14:paraId="4918C777" w14:textId="460826F1" w:rsidR="00E01240" w:rsidRDefault="00E01240" w:rsidP="00E01240">
      <w:pPr>
        <w:pStyle w:val="a3"/>
        <w:numPr>
          <w:ilvl w:val="0"/>
          <w:numId w:val="4"/>
        </w:numPr>
      </w:pPr>
      <w:r>
        <w:t>Использует слабые или предсказуемые токены для обеспечения аутентификации</w:t>
      </w:r>
    </w:p>
    <w:p w14:paraId="7228FC4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b/>
          <w:bCs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t>Сценарий №1</w:t>
      </w:r>
    </w:p>
    <w:p w14:paraId="2963D1C4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выполнить аутентификацию пользователя, клиент должен отправить запрос API, подобный приведенному ниже, с учетными данными пользователя:</w:t>
      </w:r>
    </w:p>
    <w:p w14:paraId="7573243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POST /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graphql</w:t>
      </w:r>
      <w:proofErr w:type="spellEnd"/>
    </w:p>
    <w:p w14:paraId="5D4248C5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{</w:t>
      </w:r>
    </w:p>
    <w:p w14:paraId="52EE9D4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"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query":"mutation</w:t>
      </w:r>
      <w:proofErr w:type="spell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{</w:t>
      </w:r>
    </w:p>
    <w:p w14:paraId="2714CCB1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  login 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"&lt;username&gt;\",password:\"&lt;password&gt;\") {</w:t>
      </w:r>
    </w:p>
    <w:p w14:paraId="63FD6D9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    </w:t>
      </w:r>
      <w:proofErr w:type="spell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token</w:t>
      </w:r>
      <w:proofErr w:type="spellEnd"/>
    </w:p>
    <w:p w14:paraId="0C629BD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 }</w:t>
      </w:r>
    </w:p>
    <w:p w14:paraId="3E015A5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}"</w:t>
      </w:r>
    </w:p>
    <w:p w14:paraId="54F400F7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}</w:t>
      </w:r>
    </w:p>
    <w:p w14:paraId="2FD5EE81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Если учетные данные действительны, то возвращается токен аутентификации, который должен быть предоставлен в последующих запросах для идентификации пользователя. Попытки входа в систему подлежат жесткому ограничению скорости: разрешено только три запроса в минуту.</w:t>
      </w:r>
    </w:p>
    <w:p w14:paraId="3D2B9E7C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Чтобы взломать вход с учетной записью жертвы, злоумышленники используют пакетную обработку запросов </w:t>
      </w:r>
      <w:proofErr w:type="spellStart"/>
      <w:r>
        <w:rPr>
          <w:rFonts w:ascii="Helvetica" w:hAnsi="Helvetica"/>
          <w:sz w:val="26"/>
          <w:szCs w:val="26"/>
        </w:rPr>
        <w:t>GraphQL</w:t>
      </w:r>
      <w:proofErr w:type="spellEnd"/>
      <w:r>
        <w:rPr>
          <w:rFonts w:ascii="Helvetica" w:hAnsi="Helvetica"/>
          <w:sz w:val="26"/>
          <w:szCs w:val="26"/>
        </w:rPr>
        <w:t>, чтобы обойти ограничение скорости запросов, ускоряя атаку:</w:t>
      </w:r>
    </w:p>
    <w:p w14:paraId="4D6BC9CC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POST /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graphql</w:t>
      </w:r>
      <w:proofErr w:type="spellEnd"/>
    </w:p>
    <w:p w14:paraId="3B296D47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[</w:t>
      </w:r>
    </w:p>
    <w:p w14:paraId="3F52124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"victim\",password:\"password\"){token}}"},</w:t>
      </w:r>
    </w:p>
    <w:p w14:paraId="4A945E06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"victim\",password:\"123456\"){token}}"},</w:t>
      </w:r>
    </w:p>
    <w:p w14:paraId="38E7EE6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"victim\",password:\"qwerty\"){token}}"},</w:t>
      </w:r>
    </w:p>
    <w:p w14:paraId="34B21101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...</w:t>
      </w:r>
    </w:p>
    <w:p w14:paraId="2E432B8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"victim\",password:\"123\"){token}}"},</w:t>
      </w:r>
    </w:p>
    <w:p w14:paraId="61EAB86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]</w:t>
      </w:r>
    </w:p>
    <w:p w14:paraId="04B1551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lastRenderedPageBreak/>
        <w:t>Сценарий №2</w:t>
      </w:r>
    </w:p>
    <w:p w14:paraId="221AD928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обновить адрес электронной почты, связанный с учетной записью пользователя, клиенты должны отправить запрос API, подобный приведенному ниже:</w:t>
      </w:r>
    </w:p>
    <w:p w14:paraId="7B09A008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PUT /account</w:t>
      </w:r>
    </w:p>
    <w:p w14:paraId="3B4D3E34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Authorization: Bearer &lt;token&gt;</w:t>
      </w:r>
    </w:p>
    <w:p w14:paraId="1D582EE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</w:p>
    <w:p w14:paraId="5B0D125D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proofErr w:type="gram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{ "</w:t>
      </w:r>
      <w:proofErr w:type="spellStart"/>
      <w:proofErr w:type="gram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email</w:t>
      </w:r>
      <w:proofErr w:type="spell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": "&lt;</w:t>
      </w:r>
      <w:proofErr w:type="spell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new_email_address</w:t>
      </w:r>
      <w:proofErr w:type="spell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&gt;" }</w:t>
      </w:r>
    </w:p>
    <w:p w14:paraId="1F865294" w14:textId="39215B11" w:rsidR="006B3C35" w:rsidRPr="00597C98" w:rsidRDefault="006B3C35" w:rsidP="006B3C35">
      <w:pPr>
        <w:pStyle w:val="a4"/>
        <w:shd w:val="clear" w:color="auto" w:fill="FFFFFF"/>
        <w:rPr>
          <w:sz w:val="28"/>
          <w:szCs w:val="28"/>
        </w:rPr>
      </w:pPr>
      <w:r w:rsidRPr="00597C98">
        <w:rPr>
          <w:sz w:val="28"/>
          <w:szCs w:val="28"/>
        </w:rPr>
        <w:t>Поскольку API не требует, чтобы пользователи подтверждали свою личность, предоставляя свой текущий пароль, злоумышленники, способные украсть токен аутентификации, могут получить доступ к учетной записи жертвы, запустив рабочий процесс сброса пароля после обновления электронной почты. адрес аккаунта потерпевшего.</w:t>
      </w:r>
    </w:p>
    <w:p w14:paraId="4FAF72C4" w14:textId="21E42CFB" w:rsidR="00597C98" w:rsidRPr="00597C98" w:rsidRDefault="00597C98" w:rsidP="006B3C35">
      <w:pPr>
        <w:pStyle w:val="a4"/>
        <w:shd w:val="clear" w:color="auto" w:fill="FFFFFF"/>
        <w:rPr>
          <w:b/>
          <w:sz w:val="28"/>
          <w:szCs w:val="28"/>
        </w:rPr>
      </w:pPr>
      <w:r w:rsidRPr="00597C98">
        <w:rPr>
          <w:b/>
          <w:sz w:val="28"/>
          <w:szCs w:val="28"/>
        </w:rPr>
        <w:t>Сценарий №3</w:t>
      </w:r>
    </w:p>
    <w:p w14:paraId="499E5859" w14:textId="5C06BA5E" w:rsid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 w:rsidRPr="00524F90">
        <w:rPr>
          <w:sz w:val="28"/>
          <w:szCs w:val="28"/>
          <w:highlight w:val="yellow"/>
          <w:rPrChange w:id="79" w:author="Vladislav Tsarenko" w:date="2023-07-25T13:23:00Z">
            <w:rPr>
              <w:sz w:val="28"/>
              <w:szCs w:val="28"/>
            </w:rPr>
          </w:rPrChange>
        </w:rPr>
        <w:t>Атака на учетные записи, с использованием списков известных паролей</w:t>
      </w:r>
      <w:r w:rsidRPr="00597C98">
        <w:rPr>
          <w:sz w:val="28"/>
          <w:szCs w:val="28"/>
        </w:rPr>
        <w:t xml:space="preserve">, является очень распространенной. </w:t>
      </w:r>
      <w:r w:rsidRPr="00524F90">
        <w:rPr>
          <w:sz w:val="28"/>
          <w:szCs w:val="28"/>
          <w:highlight w:val="yellow"/>
          <w:rPrChange w:id="80" w:author="Vladislav Tsarenko" w:date="2023-07-25T13:23:00Z">
            <w:rPr>
              <w:sz w:val="28"/>
              <w:szCs w:val="28"/>
            </w:rPr>
          </w:rPrChange>
        </w:rPr>
        <w:t>Если в приложении нет защиты от автоматизированных атак или атак на учетные записи</w:t>
      </w:r>
      <w:r w:rsidRPr="00597C98">
        <w:rPr>
          <w:sz w:val="28"/>
          <w:szCs w:val="28"/>
        </w:rPr>
        <w:t>, то оно может быть использовано для определения действующих учетных данных.</w:t>
      </w:r>
    </w:p>
    <w:p w14:paraId="0928880F" w14:textId="086D246A" w:rsidR="00597C98" w:rsidRDefault="00597C98" w:rsidP="00597C98">
      <w:pPr>
        <w:pStyle w:val="a4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№4</w:t>
      </w:r>
    </w:p>
    <w:p w14:paraId="5E1AB6DF" w14:textId="269E1B71" w:rsid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Большинство атак на аутентификацию связано с использованием исключительно паролей. </w:t>
      </w:r>
      <w:r w:rsidRPr="00597C98">
        <w:rPr>
          <w:sz w:val="28"/>
          <w:szCs w:val="28"/>
        </w:rPr>
        <w:t>Ранее считавшиеся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хорошими требования к смене пароля и его сложности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 xml:space="preserve">способствуют использованию и </w:t>
      </w:r>
      <w:proofErr w:type="spellStart"/>
      <w:r w:rsidRPr="00597C98">
        <w:rPr>
          <w:sz w:val="28"/>
          <w:szCs w:val="28"/>
        </w:rPr>
        <w:t>переиспользованию</w:t>
      </w:r>
      <w:proofErr w:type="spellEnd"/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пользователями ненадежных паролей. Организациям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рекомендуется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отказаться от подобной практики (см. NIST 800-63) и</w:t>
      </w:r>
      <w:r>
        <w:rPr>
          <w:sz w:val="28"/>
          <w:szCs w:val="28"/>
        </w:rPr>
        <w:t xml:space="preserve"> </w:t>
      </w:r>
      <w:r w:rsidRPr="00524F90">
        <w:rPr>
          <w:sz w:val="28"/>
          <w:szCs w:val="28"/>
          <w:highlight w:val="yellow"/>
          <w:rPrChange w:id="81" w:author="Vladislav Tsarenko" w:date="2023-07-25T13:23:00Z">
            <w:rPr>
              <w:sz w:val="28"/>
              <w:szCs w:val="28"/>
            </w:rPr>
          </w:rPrChange>
        </w:rPr>
        <w:t>внедрить многофакторную аутентификацию.</w:t>
      </w:r>
    </w:p>
    <w:p w14:paraId="1A8F7653" w14:textId="6270D3F3" w:rsidR="00597C98" w:rsidRDefault="00597C98" w:rsidP="00597C98">
      <w:pPr>
        <w:pStyle w:val="a4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№5</w:t>
      </w:r>
    </w:p>
    <w:p w14:paraId="1D7FF310" w14:textId="0782682B" w:rsidR="00597C98" w:rsidRP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 w:rsidRPr="00524F90">
        <w:rPr>
          <w:sz w:val="28"/>
          <w:szCs w:val="28"/>
          <w:highlight w:val="yellow"/>
          <w:rPrChange w:id="82" w:author="Vladislav Tsarenko" w:date="2023-07-25T13:24:00Z">
            <w:rPr>
              <w:sz w:val="28"/>
              <w:szCs w:val="28"/>
            </w:rPr>
          </w:rPrChange>
        </w:rPr>
        <w:t>Тайм-ауты сессий настроены некорректно.</w:t>
      </w:r>
      <w:r w:rsidRPr="00597C98">
        <w:rPr>
          <w:sz w:val="28"/>
          <w:szCs w:val="28"/>
        </w:rPr>
        <w:t xml:space="preserve"> Люди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используют общедоступные компьютеры для доступа к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приложению, а вместо "выхода из приложения" просто закрывают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 xml:space="preserve">вкладку и уходят. </w:t>
      </w:r>
      <w:r w:rsidRPr="00524F90">
        <w:rPr>
          <w:sz w:val="28"/>
          <w:szCs w:val="28"/>
          <w:highlight w:val="yellow"/>
          <w:rPrChange w:id="83" w:author="Vladislav Tsarenko" w:date="2023-07-25T13:24:00Z">
            <w:rPr>
              <w:sz w:val="28"/>
              <w:szCs w:val="28"/>
            </w:rPr>
          </w:rPrChange>
        </w:rPr>
        <w:t>Злоумышленник может открыть тот же самый браузер, спустя час, и воспользоваться все еще действующей аутентификацией пользователя.</w:t>
      </w:r>
      <w:ins w:id="84" w:author="Vladislav Tsarenko" w:date="2023-07-25T13:25:00Z">
        <w:r w:rsidR="00112967">
          <w:rPr>
            <w:sz w:val="28"/>
            <w:szCs w:val="28"/>
            <w:highlight w:val="yellow"/>
          </w:rPr>
          <w:tab/>
        </w:r>
      </w:ins>
    </w:p>
    <w:p w14:paraId="2DB7EFE8" w14:textId="4335A3E2" w:rsidR="006B3C35" w:rsidRDefault="006B3C35" w:rsidP="006B3C35">
      <w:pPr>
        <w:rPr>
          <w:b/>
          <w:bCs/>
        </w:rPr>
      </w:pPr>
      <w:r w:rsidRPr="00112967">
        <w:rPr>
          <w:b/>
          <w:bCs/>
          <w:highlight w:val="cyan"/>
          <w:rPrChange w:id="85" w:author="Vladislav Tsarenko" w:date="2023-07-25T13:29:00Z">
            <w:rPr>
              <w:b/>
              <w:bCs/>
            </w:rPr>
          </w:rPrChange>
        </w:rPr>
        <w:t>Как предотвратить</w:t>
      </w:r>
      <w:r>
        <w:rPr>
          <w:b/>
          <w:bCs/>
        </w:rPr>
        <w:t>:</w:t>
      </w:r>
    </w:p>
    <w:p w14:paraId="67C42E54" w14:textId="372EECF0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 w:rsidRPr="00112967">
        <w:rPr>
          <w:highlight w:val="yellow"/>
          <w:rPrChange w:id="86" w:author="Vladislav Tsarenko" w:date="2023-07-25T13:29:00Z">
            <w:rPr/>
          </w:rPrChange>
        </w:rPr>
        <w:t>Использование сильных паролей и регулярное обновление паролей</w:t>
      </w:r>
      <w:r>
        <w:t>.</w:t>
      </w:r>
    </w:p>
    <w:p w14:paraId="47926F53" w14:textId="2A1F1F45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 w:rsidRPr="00112967">
        <w:rPr>
          <w:highlight w:val="yellow"/>
          <w:rPrChange w:id="87" w:author="Vladislav Tsarenko" w:date="2023-07-25T13:29:00Z">
            <w:rPr/>
          </w:rPrChange>
        </w:rPr>
        <w:t>Внедрение многофакторной аутентификации</w:t>
      </w:r>
      <w:r>
        <w:t>.</w:t>
      </w:r>
    </w:p>
    <w:p w14:paraId="0EE955A8" w14:textId="369E6428" w:rsidR="006B3C35" w:rsidRPr="00112967" w:rsidRDefault="006B3C35" w:rsidP="006B3C35">
      <w:pPr>
        <w:pStyle w:val="a3"/>
        <w:numPr>
          <w:ilvl w:val="0"/>
          <w:numId w:val="6"/>
        </w:numPr>
        <w:rPr>
          <w:highlight w:val="yellow"/>
          <w:rPrChange w:id="88" w:author="Vladislav Tsarenko" w:date="2023-07-25T13:30:00Z">
            <w:rPr/>
          </w:rPrChange>
        </w:rPr>
      </w:pPr>
      <w:r w:rsidRPr="00112967">
        <w:rPr>
          <w:highlight w:val="yellow"/>
          <w:rPrChange w:id="89" w:author="Vladislav Tsarenko" w:date="2023-07-25T13:30:00Z">
            <w:rPr/>
          </w:rPrChange>
        </w:rPr>
        <w:t>Защита сессионных файлов и токенов аутентификации с использованием шифрования и б</w:t>
      </w:r>
      <w:bookmarkStart w:id="90" w:name="_GoBack"/>
      <w:bookmarkEnd w:id="90"/>
      <w:r w:rsidRPr="00112967">
        <w:rPr>
          <w:highlight w:val="yellow"/>
          <w:rPrChange w:id="91" w:author="Vladislav Tsarenko" w:date="2023-07-25T13:30:00Z">
            <w:rPr/>
          </w:rPrChange>
        </w:rPr>
        <w:t>езопасных протоколов.</w:t>
      </w:r>
    </w:p>
    <w:p w14:paraId="6D07E6E7" w14:textId="679B9849" w:rsidR="004204C0" w:rsidRDefault="004204C0" w:rsidP="006B3C35">
      <w:pPr>
        <w:pStyle w:val="a3"/>
        <w:numPr>
          <w:ilvl w:val="0"/>
          <w:numId w:val="6"/>
        </w:numPr>
      </w:pPr>
      <w:r w:rsidRPr="00112967">
        <w:rPr>
          <w:highlight w:val="yellow"/>
          <w:rPrChange w:id="92" w:author="Vladislav Tsarenko" w:date="2023-07-25T13:30:00Z">
            <w:rPr/>
          </w:rPrChange>
        </w:rPr>
        <w:lastRenderedPageBreak/>
        <w:t>Восстановления пароля следует тоже защищать от грубой силы</w:t>
      </w:r>
      <w:r>
        <w:t xml:space="preserve">. Следует </w:t>
      </w:r>
      <w:r w:rsidRPr="00112967">
        <w:rPr>
          <w:highlight w:val="yellow"/>
          <w:rPrChange w:id="93" w:author="Vladislav Tsarenko" w:date="2023-07-25T13:30:00Z">
            <w:rPr/>
          </w:rPrChange>
        </w:rPr>
        <w:t>ограничивать количество попыток</w:t>
      </w:r>
      <w:r>
        <w:t>.</w:t>
      </w:r>
    </w:p>
    <w:p w14:paraId="2330BE4C" w14:textId="77777777" w:rsidR="004204C0" w:rsidRPr="004204C0" w:rsidRDefault="004204C0" w:rsidP="004204C0">
      <w:pPr>
        <w:pStyle w:val="a3"/>
        <w:numPr>
          <w:ilvl w:val="0"/>
          <w:numId w:val="6"/>
        </w:numPr>
      </w:pPr>
      <w:r w:rsidRPr="00112967">
        <w:rPr>
          <w:highlight w:val="yellow"/>
          <w:rPrChange w:id="94" w:author="Vladislav Tsarenko" w:date="2023-07-25T13:30:00Z">
            <w:rPr/>
          </w:rPrChange>
        </w:rPr>
        <w:t>Требовать повторной аутентификации для конфиденциальных операций</w:t>
      </w:r>
      <w:r w:rsidRPr="004204C0">
        <w:t xml:space="preserve"> (например, </w:t>
      </w:r>
      <w:r w:rsidRPr="00112967">
        <w:rPr>
          <w:highlight w:val="yellow"/>
          <w:rPrChange w:id="95" w:author="Vladislav Tsarenko" w:date="2023-07-25T13:30:00Z">
            <w:rPr/>
          </w:rPrChange>
        </w:rPr>
        <w:t>изменение адреса электронной почты</w:t>
      </w:r>
      <w:r w:rsidRPr="004204C0">
        <w:t xml:space="preserve"> владельца учетной записи/</w:t>
      </w:r>
      <w:r w:rsidRPr="00112967">
        <w:rPr>
          <w:highlight w:val="yellow"/>
          <w:rPrChange w:id="96" w:author="Vladislav Tsarenko" w:date="2023-07-25T13:30:00Z">
            <w:rPr/>
          </w:rPrChange>
        </w:rPr>
        <w:t>номера телефона</w:t>
      </w:r>
      <w:r w:rsidRPr="004204C0">
        <w:t xml:space="preserve"> 2FA).</w:t>
      </w:r>
    </w:p>
    <w:p w14:paraId="1B55C635" w14:textId="5FEB86C7" w:rsidR="004204C0" w:rsidRDefault="004204C0" w:rsidP="004204C0">
      <w:pPr>
        <w:pStyle w:val="a3"/>
        <w:numPr>
          <w:ilvl w:val="0"/>
          <w:numId w:val="6"/>
        </w:numPr>
      </w:pPr>
      <w:r w:rsidRPr="00112967">
        <w:rPr>
          <w:highlight w:val="yellow"/>
          <w:rPrChange w:id="97" w:author="Vladislav Tsarenko" w:date="2023-07-25T13:31:00Z">
            <w:rPr/>
          </w:rPrChange>
        </w:rPr>
        <w:t>Внедрите механизмы защиты от грубой силы</w:t>
      </w:r>
      <w:r w:rsidRPr="004204C0">
        <w:t>, чтобы смягчить заполнение учетных данных, атаки по словарю и атаки методом грубой силы на ваши конечные точки аутентификации. Этот механизм должен быть более строгим, чем обычные механизмы ограничения скорости в ваших API.</w:t>
      </w:r>
      <w:ins w:id="98" w:author="Vladislav Tsarenko" w:date="2023-07-25T15:14:00Z">
        <w:r w:rsidR="000C38D6">
          <w:t xml:space="preserve"> </w:t>
        </w:r>
        <w:r w:rsidR="000C38D6" w:rsidRPr="000C38D6">
          <w:rPr>
            <w:highlight w:val="yellow"/>
            <w:rPrChange w:id="99" w:author="Vladislav Tsarenko" w:date="2023-07-25T15:14:00Z">
              <w:rPr/>
            </w:rPrChange>
          </w:rPr>
          <w:t>Блокируйте сессии или аккаунты при многократных попытках входа.</w:t>
        </w:r>
      </w:ins>
    </w:p>
    <w:p w14:paraId="7F791175" w14:textId="7B69CEC0" w:rsidR="00F0001D" w:rsidRDefault="00F0001D" w:rsidP="00F0001D"/>
    <w:p w14:paraId="252DA0AD" w14:textId="3283F024" w:rsidR="00597C98" w:rsidRPr="00245390" w:rsidRDefault="00597C98" w:rsidP="00245390">
      <w:pPr>
        <w:pStyle w:val="1"/>
        <w:rPr>
          <w:rFonts w:cs="Times New Roman"/>
          <w:b w:val="0"/>
          <w:color w:val="auto"/>
        </w:rPr>
      </w:pPr>
      <w:r w:rsidRPr="00542B63">
        <w:rPr>
          <w:rFonts w:cs="Times New Roman"/>
          <w:color w:val="auto"/>
          <w:highlight w:val="cyan"/>
          <w:rPrChange w:id="100" w:author="Vladislav Tsarenko" w:date="2023-07-25T13:35:00Z">
            <w:rPr>
              <w:rFonts w:ascii="Times New Roman" w:hAnsi="Times New Roman" w:cs="Times New Roman"/>
              <w:b/>
              <w:color w:val="auto"/>
            </w:rPr>
          </w:rPrChange>
        </w:rPr>
        <w:t>Разглашение</w:t>
      </w:r>
      <w:r w:rsidR="008F076D" w:rsidRPr="00542B63">
        <w:rPr>
          <w:rFonts w:cs="Times New Roman"/>
          <w:color w:val="auto"/>
          <w:highlight w:val="cyan"/>
          <w:rPrChange w:id="101" w:author="Vladislav Tsarenko" w:date="2023-07-25T13:35:00Z">
            <w:rPr>
              <w:rFonts w:ascii="Times New Roman" w:hAnsi="Times New Roman" w:cs="Times New Roman"/>
              <w:b/>
              <w:color w:val="auto"/>
            </w:rPr>
          </w:rPrChange>
        </w:rPr>
        <w:t xml:space="preserve"> </w:t>
      </w:r>
      <w:r w:rsidRPr="00542B63">
        <w:rPr>
          <w:rFonts w:cs="Times New Roman"/>
          <w:color w:val="auto"/>
          <w:highlight w:val="cyan"/>
          <w:rPrChange w:id="102" w:author="Vladislav Tsarenko" w:date="2023-07-25T13:35:00Z">
            <w:rPr>
              <w:rFonts w:ascii="Times New Roman" w:hAnsi="Times New Roman" w:cs="Times New Roman"/>
              <w:b/>
              <w:color w:val="auto"/>
            </w:rPr>
          </w:rPrChange>
        </w:rPr>
        <w:t>конфиденциальных данных</w:t>
      </w:r>
    </w:p>
    <w:p w14:paraId="165DEEEC" w14:textId="77777777" w:rsidR="00525043" w:rsidRDefault="008F076D" w:rsidP="00597C98">
      <w:r>
        <w:t xml:space="preserve">Вместо взлома механизмов шифрования злоумышленники крадут ключи, проводят </w:t>
      </w:r>
      <w:r w:rsidRPr="00542B63">
        <w:rPr>
          <w:highlight w:val="yellow"/>
          <w:rPrChange w:id="103" w:author="Vladislav Tsarenko" w:date="2023-07-25T13:36:00Z">
            <w:rPr/>
          </w:rPrChange>
        </w:rPr>
        <w:t>атаки по принципу “Человек посередине</w:t>
      </w:r>
      <w:r w:rsidRPr="008F076D">
        <w:t>”</w:t>
      </w:r>
      <w:r>
        <w:t xml:space="preserve">. Они могут </w:t>
      </w:r>
      <w:r w:rsidRPr="00542B63">
        <w:rPr>
          <w:highlight w:val="yellow"/>
          <w:rPrChange w:id="104" w:author="Vladislav Tsarenko" w:date="2023-07-25T13:36:00Z">
            <w:rPr/>
          </w:rPrChange>
        </w:rPr>
        <w:t>получать данные в незашифрованном виде в процессе их передачи от клиента пользователя.</w:t>
      </w:r>
      <w:r>
        <w:t xml:space="preserve"> Ранее полученные базы данных паролей могут быть взломаны методом подбора с использованием графических процессоров.</w:t>
      </w:r>
    </w:p>
    <w:p w14:paraId="0CF8AA6C" w14:textId="77777777" w:rsidR="00A364B1" w:rsidRDefault="00525043" w:rsidP="00597C98">
      <w:r w:rsidRPr="00542B63">
        <w:rPr>
          <w:highlight w:val="yellow"/>
          <w:rPrChange w:id="105" w:author="Vladislav Tsarenko" w:date="2023-07-25T13:36:00Z">
            <w:rPr/>
          </w:rPrChange>
        </w:rPr>
        <w:t>Часто отсутствует шифрование конфиденциальных данных</w:t>
      </w:r>
      <w:r>
        <w:t xml:space="preserve">, либо используются </w:t>
      </w:r>
      <w:r w:rsidRPr="00542B63">
        <w:rPr>
          <w:highlight w:val="yellow"/>
          <w:rPrChange w:id="106" w:author="Vladislav Tsarenko" w:date="2023-07-25T13:36:00Z">
            <w:rPr/>
          </w:rPrChange>
        </w:rPr>
        <w:t>ненадежные алгоритмы, протоколы, методы хранения хешированных паролей и методы создания и управления ключами</w:t>
      </w:r>
      <w:r>
        <w:t>.</w:t>
      </w:r>
    </w:p>
    <w:p w14:paraId="5A8F992A" w14:textId="77777777" w:rsidR="00A364B1" w:rsidRDefault="00A364B1" w:rsidP="00597C98"/>
    <w:p w14:paraId="27706B2A" w14:textId="77777777" w:rsidR="00A364B1" w:rsidRDefault="00A364B1" w:rsidP="00597C98">
      <w:pPr>
        <w:rPr>
          <w:b/>
        </w:rPr>
      </w:pPr>
      <w:r w:rsidRPr="00542B63">
        <w:rPr>
          <w:b/>
          <w:highlight w:val="cyan"/>
          <w:rPrChange w:id="107" w:author="Vladislav Tsarenko" w:date="2023-07-25T13:37:00Z">
            <w:rPr>
              <w:b/>
            </w:rPr>
          </w:rPrChange>
        </w:rPr>
        <w:t>Для защиты</w:t>
      </w:r>
      <w:r>
        <w:rPr>
          <w:b/>
        </w:rPr>
        <w:t>:</w:t>
      </w:r>
    </w:p>
    <w:p w14:paraId="0AA07584" w14:textId="52807476" w:rsidR="008F076D" w:rsidRDefault="00A364B1" w:rsidP="00A364B1">
      <w:pPr>
        <w:pStyle w:val="a3"/>
        <w:numPr>
          <w:ilvl w:val="0"/>
          <w:numId w:val="7"/>
        </w:numPr>
      </w:pPr>
      <w:r w:rsidRPr="00542B63">
        <w:rPr>
          <w:highlight w:val="yellow"/>
          <w:rPrChange w:id="108" w:author="Vladislav Tsarenko" w:date="2023-07-25T13:37:00Z">
            <w:rPr/>
          </w:rPrChange>
        </w:rPr>
        <w:t>Используйте протоколы передачи данных с поддержкой шифрования</w:t>
      </w:r>
      <w:r>
        <w:t xml:space="preserve"> (</w:t>
      </w:r>
      <w:r>
        <w:rPr>
          <w:lang w:val="en-US"/>
        </w:rPr>
        <w:t>https</w:t>
      </w:r>
      <w:r w:rsidR="000B1172">
        <w:t xml:space="preserve"> с </w:t>
      </w:r>
      <w:r w:rsidR="000B1172" w:rsidRPr="00542B63">
        <w:rPr>
          <w:highlight w:val="yellow"/>
          <w:lang w:val="en-US"/>
          <w:rPrChange w:id="109" w:author="Vladislav Tsarenko" w:date="2023-07-25T13:37:00Z">
            <w:rPr>
              <w:lang w:val="en-US"/>
            </w:rPr>
          </w:rPrChange>
        </w:rPr>
        <w:t>TLS</w:t>
      </w:r>
      <w:r w:rsidRPr="00A364B1">
        <w:t xml:space="preserve"> </w:t>
      </w:r>
      <w:r>
        <w:t xml:space="preserve">вместо </w:t>
      </w:r>
      <w:r>
        <w:rPr>
          <w:lang w:val="en-US"/>
        </w:rPr>
        <w:t>http</w:t>
      </w:r>
      <w:r>
        <w:t>)</w:t>
      </w:r>
      <w:r w:rsidRPr="00A364B1">
        <w:t xml:space="preserve">. </w:t>
      </w:r>
      <w:r>
        <w:t xml:space="preserve">Это </w:t>
      </w:r>
      <w:r w:rsidRPr="00542B63">
        <w:rPr>
          <w:highlight w:val="yellow"/>
          <w:rPrChange w:id="110" w:author="Vladislav Tsarenko" w:date="2023-07-25T13:37:00Z">
            <w:rPr/>
          </w:rPrChange>
        </w:rPr>
        <w:t>ка</w:t>
      </w:r>
      <w:r w:rsidR="00CC5DFD" w:rsidRPr="00542B63">
        <w:rPr>
          <w:highlight w:val="yellow"/>
          <w:rPrChange w:id="111" w:author="Vladislav Tsarenko" w:date="2023-07-25T13:37:00Z">
            <w:rPr/>
          </w:rPrChange>
        </w:rPr>
        <w:t xml:space="preserve">сается и </w:t>
      </w:r>
      <w:r w:rsidR="004E39FF" w:rsidRPr="00542B63">
        <w:rPr>
          <w:highlight w:val="yellow"/>
          <w:rPrChange w:id="112" w:author="Vladislav Tsarenko" w:date="2023-07-25T13:37:00Z">
            <w:rPr/>
          </w:rPrChange>
        </w:rPr>
        <w:t>внутреннего трафика</w:t>
      </w:r>
      <w:r w:rsidR="004E39FF">
        <w:t xml:space="preserve">, например, </w:t>
      </w:r>
      <w:r w:rsidR="004E39FF" w:rsidRPr="00542B63">
        <w:rPr>
          <w:highlight w:val="yellow"/>
          <w:rPrChange w:id="113" w:author="Vladislav Tsarenko" w:date="2023-07-25T13:37:00Z">
            <w:rPr/>
          </w:rPrChange>
        </w:rPr>
        <w:t xml:space="preserve">между </w:t>
      </w:r>
      <w:proofErr w:type="spellStart"/>
      <w:r w:rsidR="004E39FF" w:rsidRPr="00542B63">
        <w:rPr>
          <w:highlight w:val="yellow"/>
          <w:rPrChange w:id="114" w:author="Vladislav Tsarenko" w:date="2023-07-25T13:37:00Z">
            <w:rPr/>
          </w:rPrChange>
        </w:rPr>
        <w:t>балансировщиками</w:t>
      </w:r>
      <w:proofErr w:type="spellEnd"/>
      <w:r w:rsidR="004E39FF" w:rsidRPr="00542B63">
        <w:rPr>
          <w:highlight w:val="yellow"/>
          <w:rPrChange w:id="115" w:author="Vladislav Tsarenko" w:date="2023-07-25T13:37:00Z">
            <w:rPr/>
          </w:rPrChange>
        </w:rPr>
        <w:t xml:space="preserve"> нагрузки и внутренними системами</w:t>
      </w:r>
      <w:r w:rsidR="004E39FF">
        <w:t>.</w:t>
      </w:r>
    </w:p>
    <w:p w14:paraId="30079E66" w14:textId="5F133F8C" w:rsidR="004E39FF" w:rsidRDefault="004E39FF" w:rsidP="00A364B1">
      <w:pPr>
        <w:pStyle w:val="a3"/>
        <w:numPr>
          <w:ilvl w:val="0"/>
          <w:numId w:val="7"/>
        </w:numPr>
      </w:pPr>
      <w:r>
        <w:t xml:space="preserve">Стоит </w:t>
      </w:r>
      <w:r w:rsidRPr="00542B63">
        <w:rPr>
          <w:highlight w:val="yellow"/>
          <w:rPrChange w:id="116" w:author="Vladislav Tsarenko" w:date="2023-07-25T13:37:00Z">
            <w:rPr/>
          </w:rPrChange>
        </w:rPr>
        <w:t>шифровать даже резервные копии</w:t>
      </w:r>
      <w:r>
        <w:t>.</w:t>
      </w:r>
    </w:p>
    <w:p w14:paraId="3D51429D" w14:textId="476B31AD" w:rsidR="004E39FF" w:rsidRDefault="004E39FF" w:rsidP="004E39FF">
      <w:pPr>
        <w:pStyle w:val="a3"/>
        <w:numPr>
          <w:ilvl w:val="0"/>
          <w:numId w:val="7"/>
        </w:numPr>
      </w:pPr>
      <w:r w:rsidRPr="00542B63">
        <w:rPr>
          <w:highlight w:val="yellow"/>
          <w:rPrChange w:id="117" w:author="Vladislav Tsarenko" w:date="2023-07-25T13:37:00Z">
            <w:rPr/>
          </w:rPrChange>
        </w:rPr>
        <w:t>Не используйте ненадежные или устаревшие алгоритмы шифрования</w:t>
      </w:r>
      <w:r>
        <w:t xml:space="preserve">. </w:t>
      </w:r>
      <w:r w:rsidRPr="00542B63">
        <w:rPr>
          <w:highlight w:val="yellow"/>
          <w:rPrChange w:id="118" w:author="Vladislav Tsarenko" w:date="2023-07-25T13:37:00Z">
            <w:rPr/>
          </w:rPrChange>
        </w:rPr>
        <w:t>Меняйте алгоритмы, установленные во фреймворках по умолчанию.</w:t>
      </w:r>
    </w:p>
    <w:p w14:paraId="765D88D2" w14:textId="0E1A0EE6" w:rsidR="004E39FF" w:rsidRDefault="004E39FF" w:rsidP="004E39FF">
      <w:pPr>
        <w:pStyle w:val="a3"/>
        <w:numPr>
          <w:ilvl w:val="0"/>
          <w:numId w:val="7"/>
        </w:numPr>
      </w:pPr>
      <w:r w:rsidRPr="00542B63">
        <w:rPr>
          <w:highlight w:val="yellow"/>
          <w:rPrChange w:id="119" w:author="Vladislav Tsarenko" w:date="2023-07-25T13:38:00Z">
            <w:rPr/>
          </w:rPrChange>
        </w:rPr>
        <w:t xml:space="preserve">Не используйте </w:t>
      </w:r>
      <w:proofErr w:type="spellStart"/>
      <w:r w:rsidRPr="00542B63">
        <w:rPr>
          <w:highlight w:val="yellow"/>
          <w:rPrChange w:id="120" w:author="Vladislav Tsarenko" w:date="2023-07-25T13:38:00Z">
            <w:rPr/>
          </w:rPrChange>
        </w:rPr>
        <w:t>шифроключи</w:t>
      </w:r>
      <w:proofErr w:type="spellEnd"/>
      <w:r w:rsidRPr="00542B63">
        <w:rPr>
          <w:highlight w:val="yellow"/>
          <w:rPrChange w:id="121" w:author="Vladislav Tsarenko" w:date="2023-07-25T13:38:00Z">
            <w:rPr/>
          </w:rPrChange>
        </w:rPr>
        <w:t xml:space="preserve"> созданные по умолчанию</w:t>
      </w:r>
      <w:r>
        <w:t>. Применяйте механизмы контроля и смены ключей.</w:t>
      </w:r>
    </w:p>
    <w:p w14:paraId="18BA3AD0" w14:textId="2500AC55" w:rsidR="004E39FF" w:rsidRDefault="004E39FF" w:rsidP="004E39FF">
      <w:pPr>
        <w:pStyle w:val="a3"/>
        <w:numPr>
          <w:ilvl w:val="0"/>
          <w:numId w:val="7"/>
        </w:numPr>
      </w:pPr>
      <w:r w:rsidRPr="00542B63">
        <w:rPr>
          <w:highlight w:val="yellow"/>
          <w:rPrChange w:id="122" w:author="Vladislav Tsarenko" w:date="2023-07-25T13:38:00Z">
            <w:rPr/>
          </w:rPrChange>
        </w:rPr>
        <w:t>Не храните конфиденциальные данные без необходимости</w:t>
      </w:r>
      <w:r>
        <w:t xml:space="preserve">. Сразу удаляйте их или </w:t>
      </w:r>
      <w:r w:rsidRPr="00542B63">
        <w:rPr>
          <w:highlight w:val="yellow"/>
          <w:rPrChange w:id="123" w:author="Vladislav Tsarenko" w:date="2023-07-25T13:38:00Z">
            <w:rPr/>
          </w:rPrChange>
        </w:rPr>
        <w:t>используйте</w:t>
      </w:r>
      <w:r w:rsidR="000B1172" w:rsidRPr="00542B63">
        <w:rPr>
          <w:highlight w:val="yellow"/>
          <w:rPrChange w:id="124" w:author="Vladislav Tsarenko" w:date="2023-07-25T13:38:00Z">
            <w:rPr/>
          </w:rPrChange>
        </w:rPr>
        <w:t xml:space="preserve"> </w:t>
      </w:r>
      <w:proofErr w:type="spellStart"/>
      <w:r w:rsidR="000B1172" w:rsidRPr="00542B63">
        <w:rPr>
          <w:highlight w:val="yellow"/>
          <w:rPrChange w:id="125" w:author="Vladislav Tsarenko" w:date="2023-07-25T13:38:00Z">
            <w:rPr/>
          </w:rPrChange>
        </w:rPr>
        <w:t>токенезацию</w:t>
      </w:r>
      <w:proofErr w:type="spellEnd"/>
      <w:r w:rsidR="000B1172" w:rsidRPr="00542B63">
        <w:rPr>
          <w:highlight w:val="yellow"/>
          <w:rPrChange w:id="126" w:author="Vladislav Tsarenko" w:date="2023-07-25T13:38:00Z">
            <w:rPr/>
          </w:rPrChange>
        </w:rPr>
        <w:t xml:space="preserve"> или усечение</w:t>
      </w:r>
      <w:r w:rsidR="000B1172">
        <w:t>.</w:t>
      </w:r>
    </w:p>
    <w:p w14:paraId="25E00E13" w14:textId="77E95408" w:rsidR="000B1172" w:rsidRDefault="000B1172" w:rsidP="004E39FF">
      <w:pPr>
        <w:pStyle w:val="a3"/>
        <w:numPr>
          <w:ilvl w:val="0"/>
          <w:numId w:val="7"/>
        </w:numPr>
      </w:pPr>
      <w:r w:rsidRPr="00542B63">
        <w:rPr>
          <w:highlight w:val="yellow"/>
          <w:rPrChange w:id="127" w:author="Vladislav Tsarenko" w:date="2023-07-25T13:38:00Z">
            <w:rPr/>
          </w:rPrChange>
        </w:rPr>
        <w:t>Отключите кэширование ответов</w:t>
      </w:r>
      <w:r>
        <w:t>, содержащих конфиденциальные данные.</w:t>
      </w:r>
    </w:p>
    <w:p w14:paraId="4D49A2A7" w14:textId="47EFF795" w:rsidR="000B1172" w:rsidRPr="00542B63" w:rsidRDefault="000B1172" w:rsidP="004E39FF">
      <w:pPr>
        <w:pStyle w:val="a3"/>
        <w:numPr>
          <w:ilvl w:val="0"/>
          <w:numId w:val="7"/>
        </w:numPr>
        <w:rPr>
          <w:highlight w:val="yellow"/>
          <w:rPrChange w:id="128" w:author="Vladislav Tsarenko" w:date="2023-07-25T13:38:00Z">
            <w:rPr/>
          </w:rPrChange>
        </w:rPr>
      </w:pPr>
      <w:r w:rsidRPr="00542B63">
        <w:rPr>
          <w:highlight w:val="yellow"/>
          <w:rPrChange w:id="129" w:author="Vladislav Tsarenko" w:date="2023-07-25T13:38:00Z">
            <w:rPr/>
          </w:rPrChange>
        </w:rPr>
        <w:t>Сохраняйте пароли с помощью надежных, адаптивных функций кэширования с солью.</w:t>
      </w:r>
    </w:p>
    <w:p w14:paraId="32532D69" w14:textId="77777777" w:rsidR="000B1172" w:rsidRPr="000B1172" w:rsidRDefault="000B1172" w:rsidP="000B1172">
      <w:pPr>
        <w:rPr>
          <w:b/>
        </w:rPr>
      </w:pPr>
      <w:r w:rsidRPr="00542B63">
        <w:rPr>
          <w:b/>
          <w:highlight w:val="cyan"/>
          <w:rPrChange w:id="130" w:author="Vladislav Tsarenko" w:date="2023-07-25T13:38:00Z">
            <w:rPr>
              <w:b/>
            </w:rPr>
          </w:rPrChange>
        </w:rPr>
        <w:t>Примеры сценариев атак</w:t>
      </w:r>
    </w:p>
    <w:p w14:paraId="1376818F" w14:textId="0FCB685B" w:rsidR="000B1172" w:rsidRDefault="000B1172" w:rsidP="000B1172">
      <w:r w:rsidRPr="000B1172">
        <w:rPr>
          <w:b/>
        </w:rPr>
        <w:lastRenderedPageBreak/>
        <w:t>Сценарий №1</w:t>
      </w:r>
      <w:r>
        <w:t>: Приложение шифрует номера кредитных карт в базе данных, используя автоматическое шифрование БД. Однако эти данные автоматически расшифровываются при извлечении, позволяя с помощью внедрения SQL-кода получить данные кредитных карт в незашифрованном виде.</w:t>
      </w:r>
    </w:p>
    <w:p w14:paraId="445509BD" w14:textId="77777777" w:rsidR="000B1172" w:rsidRPr="00542B63" w:rsidRDefault="000B1172" w:rsidP="000B1172">
      <w:pPr>
        <w:rPr>
          <w:highlight w:val="yellow"/>
          <w:rPrChange w:id="131" w:author="Vladislav Tsarenko" w:date="2023-07-25T13:39:00Z">
            <w:rPr/>
          </w:rPrChange>
        </w:rPr>
      </w:pPr>
      <w:r w:rsidRPr="000B1172">
        <w:rPr>
          <w:b/>
        </w:rPr>
        <w:t>Сценарий №2</w:t>
      </w:r>
      <w:r>
        <w:t xml:space="preserve">: </w:t>
      </w:r>
      <w:r w:rsidRPr="00542B63">
        <w:rPr>
          <w:highlight w:val="yellow"/>
          <w:rPrChange w:id="132" w:author="Vladislav Tsarenko" w:date="2023-07-25T13:39:00Z">
            <w:rPr/>
          </w:rPrChange>
        </w:rPr>
        <w:t>Сайт не использует TLS для всех страниц или поддерживает</w:t>
      </w:r>
    </w:p>
    <w:p w14:paraId="0D6379BF" w14:textId="77777777" w:rsidR="000B1172" w:rsidRDefault="000B1172" w:rsidP="000B1172">
      <w:r w:rsidRPr="00542B63">
        <w:rPr>
          <w:highlight w:val="yellow"/>
          <w:rPrChange w:id="133" w:author="Vladislav Tsarenko" w:date="2023-07-25T13:39:00Z">
            <w:rPr/>
          </w:rPrChange>
        </w:rPr>
        <w:t>ненадежное шифрование</w:t>
      </w:r>
      <w:r>
        <w:t>. Злоумышленник может просмотреть сетевой</w:t>
      </w:r>
    </w:p>
    <w:p w14:paraId="3C423EF2" w14:textId="77777777" w:rsidR="000B1172" w:rsidRDefault="000B1172" w:rsidP="000B1172">
      <w:r>
        <w:t>трафик (например, в небезопасной беспроводной сети), переключить</w:t>
      </w:r>
    </w:p>
    <w:p w14:paraId="5475AA59" w14:textId="77777777" w:rsidR="000B1172" w:rsidRPr="00542B63" w:rsidRDefault="000B1172" w:rsidP="000B1172">
      <w:pPr>
        <w:rPr>
          <w:highlight w:val="yellow"/>
          <w:rPrChange w:id="134" w:author="Vladislav Tsarenko" w:date="2023-07-25T13:40:00Z">
            <w:rPr/>
          </w:rPrChange>
        </w:rPr>
      </w:pPr>
      <w:r>
        <w:t xml:space="preserve">соединение с HTTPS на HTTP, </w:t>
      </w:r>
      <w:r w:rsidRPr="00542B63">
        <w:rPr>
          <w:highlight w:val="yellow"/>
          <w:rPrChange w:id="135" w:author="Vladislav Tsarenko" w:date="2023-07-25T13:40:00Z">
            <w:rPr/>
          </w:rPrChange>
        </w:rPr>
        <w:t>перехватить запросы и похитить сессионные</w:t>
      </w:r>
    </w:p>
    <w:p w14:paraId="4114E968" w14:textId="77777777" w:rsidR="000B1172" w:rsidRDefault="000B1172" w:rsidP="000B1172">
      <w:proofErr w:type="spellStart"/>
      <w:r w:rsidRPr="00542B63">
        <w:rPr>
          <w:highlight w:val="yellow"/>
          <w:rPrChange w:id="136" w:author="Vladislav Tsarenko" w:date="2023-07-25T13:40:00Z">
            <w:rPr/>
          </w:rPrChange>
        </w:rPr>
        <w:t>куки</w:t>
      </w:r>
      <w:proofErr w:type="spellEnd"/>
      <w:r w:rsidRPr="00542B63">
        <w:rPr>
          <w:highlight w:val="yellow"/>
          <w:rPrChange w:id="137" w:author="Vladislav Tsarenko" w:date="2023-07-25T13:40:00Z">
            <w:rPr/>
          </w:rPrChange>
        </w:rPr>
        <w:t>.</w:t>
      </w:r>
      <w:r>
        <w:t xml:space="preserve"> После этого он может использовать полученные </w:t>
      </w:r>
      <w:proofErr w:type="spellStart"/>
      <w:r>
        <w:t>куки</w:t>
      </w:r>
      <w:proofErr w:type="spellEnd"/>
      <w:r>
        <w:t xml:space="preserve"> для перехвата</w:t>
      </w:r>
    </w:p>
    <w:p w14:paraId="5A4B02C9" w14:textId="77777777" w:rsidR="000B1172" w:rsidRDefault="000B1172" w:rsidP="000B1172">
      <w:r>
        <w:t>сессии пользователя (прошедшего аутентификацию), изменив личные</w:t>
      </w:r>
    </w:p>
    <w:p w14:paraId="0AB6C837" w14:textId="77777777" w:rsidR="000B1172" w:rsidRDefault="000B1172" w:rsidP="000B1172">
      <w:r>
        <w:t>данные пользователя. Также злоумышленник может изменить все</w:t>
      </w:r>
    </w:p>
    <w:p w14:paraId="212BAEBD" w14:textId="77777777" w:rsidR="000B1172" w:rsidRDefault="000B1172" w:rsidP="000B1172">
      <w:r>
        <w:t xml:space="preserve">передаваемые </w:t>
      </w:r>
      <w:proofErr w:type="gramStart"/>
      <w:r>
        <w:t>данные ,</w:t>
      </w:r>
      <w:proofErr w:type="gramEnd"/>
      <w:r>
        <w:t xml:space="preserve"> например, получателя денежного перевода.</w:t>
      </w:r>
    </w:p>
    <w:p w14:paraId="23DB4A73" w14:textId="77777777" w:rsidR="000B1172" w:rsidRPr="00542B63" w:rsidRDefault="000B1172" w:rsidP="000B1172">
      <w:pPr>
        <w:rPr>
          <w:highlight w:val="yellow"/>
          <w:rPrChange w:id="138" w:author="Vladislav Tsarenko" w:date="2023-07-25T13:40:00Z">
            <w:rPr/>
          </w:rPrChange>
        </w:rPr>
      </w:pPr>
      <w:r w:rsidRPr="000B1172">
        <w:rPr>
          <w:b/>
        </w:rPr>
        <w:t>Сценарий №3</w:t>
      </w:r>
      <w:proofErr w:type="gramStart"/>
      <w:r>
        <w:t xml:space="preserve">: </w:t>
      </w:r>
      <w:r w:rsidRPr="00542B63">
        <w:rPr>
          <w:highlight w:val="yellow"/>
          <w:rPrChange w:id="139" w:author="Vladislav Tsarenko" w:date="2023-07-25T13:40:00Z">
            <w:rPr/>
          </w:rPrChange>
        </w:rPr>
        <w:t>Для</w:t>
      </w:r>
      <w:proofErr w:type="gramEnd"/>
      <w:r w:rsidRPr="00542B63">
        <w:rPr>
          <w:highlight w:val="yellow"/>
          <w:rPrChange w:id="140" w:author="Vladislav Tsarenko" w:date="2023-07-25T13:40:00Z">
            <w:rPr/>
          </w:rPrChange>
        </w:rPr>
        <w:t xml:space="preserve"> сохранения паролей в базе данных не используется соль</w:t>
      </w:r>
    </w:p>
    <w:p w14:paraId="2EC3E3B0" w14:textId="77777777" w:rsidR="000B1172" w:rsidRDefault="000B1172" w:rsidP="000B1172">
      <w:r w:rsidRPr="00542B63">
        <w:rPr>
          <w:highlight w:val="yellow"/>
          <w:rPrChange w:id="141" w:author="Vladislav Tsarenko" w:date="2023-07-25T13:40:00Z">
            <w:rPr/>
          </w:rPrChange>
        </w:rPr>
        <w:t>или используется простой алгоритм хеширования</w:t>
      </w:r>
      <w:r>
        <w:t>. Уязвимость в загрузке</w:t>
      </w:r>
    </w:p>
    <w:p w14:paraId="2C029C79" w14:textId="77777777" w:rsidR="000B1172" w:rsidRPr="00542B63" w:rsidRDefault="000B1172" w:rsidP="000B1172">
      <w:pPr>
        <w:rPr>
          <w:highlight w:val="yellow"/>
          <w:rPrChange w:id="142" w:author="Vladislav Tsarenko" w:date="2023-07-25T13:41:00Z">
            <w:rPr/>
          </w:rPrChange>
        </w:rPr>
      </w:pPr>
      <w:r>
        <w:t xml:space="preserve">файлов позволяет злоумышленнику получить БД паролей. </w:t>
      </w:r>
      <w:r w:rsidRPr="00542B63">
        <w:rPr>
          <w:highlight w:val="yellow"/>
          <w:rPrChange w:id="143" w:author="Vladislav Tsarenko" w:date="2023-07-25T13:41:00Z">
            <w:rPr/>
          </w:rPrChange>
        </w:rPr>
        <w:t xml:space="preserve">Все </w:t>
      </w:r>
      <w:proofErr w:type="spellStart"/>
      <w:r w:rsidRPr="00542B63">
        <w:rPr>
          <w:highlight w:val="yellow"/>
          <w:rPrChange w:id="144" w:author="Vladislav Tsarenko" w:date="2023-07-25T13:41:00Z">
            <w:rPr/>
          </w:rPrChange>
        </w:rPr>
        <w:t>хеш</w:t>
      </w:r>
      <w:proofErr w:type="spellEnd"/>
      <w:r w:rsidRPr="00542B63">
        <w:rPr>
          <w:highlight w:val="yellow"/>
          <w:rPrChange w:id="145" w:author="Vladislav Tsarenko" w:date="2023-07-25T13:41:00Z">
            <w:rPr/>
          </w:rPrChange>
        </w:rPr>
        <w:t>-</w:t>
      </w:r>
    </w:p>
    <w:p w14:paraId="7B399702" w14:textId="77777777" w:rsidR="000B1172" w:rsidRPr="00542B63" w:rsidRDefault="000B1172" w:rsidP="000B1172">
      <w:pPr>
        <w:rPr>
          <w:highlight w:val="yellow"/>
          <w:rPrChange w:id="146" w:author="Vladislav Tsarenko" w:date="2023-07-25T13:41:00Z">
            <w:rPr/>
          </w:rPrChange>
        </w:rPr>
      </w:pPr>
      <w:r w:rsidRPr="00542B63">
        <w:rPr>
          <w:highlight w:val="yellow"/>
          <w:rPrChange w:id="147" w:author="Vladislav Tsarenko" w:date="2023-07-25T13:41:00Z">
            <w:rPr/>
          </w:rPrChange>
        </w:rPr>
        <w:t>значения без соли могут быть восстановлены с помощью радужной таблицы</w:t>
      </w:r>
    </w:p>
    <w:p w14:paraId="6B632BBF" w14:textId="77777777" w:rsidR="000B1172" w:rsidRDefault="000B1172" w:rsidP="000B1172">
      <w:r w:rsidRPr="00542B63">
        <w:rPr>
          <w:highlight w:val="yellow"/>
          <w:rPrChange w:id="148" w:author="Vladislav Tsarenko" w:date="2023-07-25T13:41:00Z">
            <w:rPr/>
          </w:rPrChange>
        </w:rPr>
        <w:t xml:space="preserve">предварительно рассчитанных </w:t>
      </w:r>
      <w:proofErr w:type="spellStart"/>
      <w:r w:rsidRPr="00542B63">
        <w:rPr>
          <w:highlight w:val="yellow"/>
          <w:rPrChange w:id="149" w:author="Vladislav Tsarenko" w:date="2023-07-25T13:41:00Z">
            <w:rPr/>
          </w:rPrChange>
        </w:rPr>
        <w:t>хешей</w:t>
      </w:r>
      <w:proofErr w:type="spellEnd"/>
      <w:r w:rsidRPr="00542B63">
        <w:rPr>
          <w:highlight w:val="yellow"/>
          <w:rPrChange w:id="150" w:author="Vladislav Tsarenko" w:date="2023-07-25T13:41:00Z">
            <w:rPr/>
          </w:rPrChange>
        </w:rPr>
        <w:t>.</w:t>
      </w:r>
      <w:r>
        <w:t xml:space="preserve"> Хеш-значения, рассчитанные с</w:t>
      </w:r>
    </w:p>
    <w:p w14:paraId="569240B0" w14:textId="77777777" w:rsidR="000B1172" w:rsidRPr="00542B63" w:rsidRDefault="000B1172" w:rsidP="000B1172">
      <w:pPr>
        <w:rPr>
          <w:highlight w:val="yellow"/>
          <w:rPrChange w:id="151" w:author="Vladislav Tsarenko" w:date="2023-07-25T13:41:00Z">
            <w:rPr/>
          </w:rPrChange>
        </w:rPr>
      </w:pPr>
      <w:r>
        <w:t xml:space="preserve">использованием простых или быстрых хеш-функций, могут быть взломаны </w:t>
      </w:r>
      <w:r w:rsidRPr="00542B63">
        <w:rPr>
          <w:highlight w:val="yellow"/>
          <w:rPrChange w:id="152" w:author="Vladislav Tsarenko" w:date="2023-07-25T13:41:00Z">
            <w:rPr/>
          </w:rPrChange>
        </w:rPr>
        <w:t>с</w:t>
      </w:r>
    </w:p>
    <w:p w14:paraId="43C874FB" w14:textId="77777777" w:rsidR="000B1172" w:rsidRDefault="000B1172" w:rsidP="000B1172">
      <w:r w:rsidRPr="00542B63">
        <w:rPr>
          <w:highlight w:val="yellow"/>
          <w:rPrChange w:id="153" w:author="Vladislav Tsarenko" w:date="2023-07-25T13:41:00Z">
            <w:rPr/>
          </w:rPrChange>
        </w:rPr>
        <w:t>помощью графических процессоров</w:t>
      </w:r>
      <w:r>
        <w:t>, даже если для них использовалась</w:t>
      </w:r>
    </w:p>
    <w:p w14:paraId="752CF24D" w14:textId="096F2F66" w:rsidR="00597C98" w:rsidRDefault="000B1172" w:rsidP="000B1172">
      <w:r>
        <w:t>соль.</w:t>
      </w:r>
    </w:p>
    <w:p w14:paraId="097A0259" w14:textId="6A852CFB" w:rsidR="000B1172" w:rsidRDefault="000B1172" w:rsidP="000B1172"/>
    <w:p w14:paraId="121B865B" w14:textId="4ABBBFEE" w:rsidR="00DF7287" w:rsidRPr="00C80F50" w:rsidRDefault="005C72B5" w:rsidP="00245390">
      <w:pPr>
        <w:pStyle w:val="1"/>
        <w:rPr>
          <w:rFonts w:cs="Times New Roman"/>
          <w:b w:val="0"/>
          <w:color w:val="auto"/>
          <w:rPrChange w:id="154" w:author="Vladislav Tsarenko" w:date="2023-07-24T15:50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</w:pPr>
      <w:r w:rsidRPr="00542B63">
        <w:rPr>
          <w:rFonts w:cs="Times New Roman"/>
          <w:color w:val="auto"/>
          <w:highlight w:val="cyan"/>
          <w:rPrChange w:id="155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>Внешние сущности</w:t>
      </w:r>
      <w:r w:rsidRPr="00542B63">
        <w:rPr>
          <w:rFonts w:cs="Times New Roman"/>
          <w:b w:val="0"/>
          <w:color w:val="auto"/>
          <w:highlight w:val="cyan"/>
          <w:rPrChange w:id="156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 xml:space="preserve"> </w:t>
      </w:r>
      <w:r w:rsidRPr="00542B63">
        <w:rPr>
          <w:rFonts w:cs="Times New Roman"/>
          <w:color w:val="auto"/>
          <w:highlight w:val="cyan"/>
          <w:lang w:val="en-US"/>
          <w:rPrChange w:id="157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>XML</w:t>
      </w:r>
      <w:r w:rsidRPr="00542B63">
        <w:rPr>
          <w:rFonts w:cs="Times New Roman"/>
          <w:b w:val="0"/>
          <w:color w:val="auto"/>
          <w:highlight w:val="cyan"/>
          <w:rPrChange w:id="158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 xml:space="preserve"> (</w:t>
      </w:r>
      <w:r w:rsidRPr="00542B63">
        <w:rPr>
          <w:rFonts w:cs="Times New Roman"/>
          <w:color w:val="auto"/>
          <w:highlight w:val="cyan"/>
          <w:lang w:val="en-US"/>
          <w:rPrChange w:id="159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>XXE</w:t>
      </w:r>
      <w:r w:rsidRPr="00542B63">
        <w:rPr>
          <w:rFonts w:cs="Times New Roman"/>
          <w:b w:val="0"/>
          <w:color w:val="auto"/>
          <w:highlight w:val="cyan"/>
          <w:rPrChange w:id="160" w:author="Vladislav Tsarenko" w:date="2023-07-25T13:41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>)</w:t>
      </w:r>
    </w:p>
    <w:p w14:paraId="1FBEEB20" w14:textId="4EA32A85" w:rsidR="005C72B5" w:rsidRDefault="005C72B5" w:rsidP="000B1172">
      <w:r>
        <w:t xml:space="preserve">Злоумышленники могут эксплуатировать </w:t>
      </w:r>
      <w:r w:rsidRPr="00542B63">
        <w:rPr>
          <w:highlight w:val="yellow"/>
          <w:rPrChange w:id="161" w:author="Vladislav Tsarenko" w:date="2023-07-25T13:41:00Z">
            <w:rPr/>
          </w:rPrChange>
        </w:rPr>
        <w:t xml:space="preserve">уязвимые обработчики </w:t>
      </w:r>
      <w:r w:rsidRPr="00542B63">
        <w:rPr>
          <w:highlight w:val="yellow"/>
          <w:lang w:val="en-US"/>
          <w:rPrChange w:id="162" w:author="Vladislav Tsarenko" w:date="2023-07-25T13:41:00Z">
            <w:rPr>
              <w:lang w:val="en-US"/>
            </w:rPr>
          </w:rPrChange>
        </w:rPr>
        <w:t>XML</w:t>
      </w:r>
      <w:r w:rsidRPr="00542B63">
        <w:rPr>
          <w:highlight w:val="yellow"/>
          <w:rPrChange w:id="163" w:author="Vladislav Tsarenko" w:date="2023-07-25T13:41:00Z">
            <w:rPr/>
          </w:rPrChange>
        </w:rPr>
        <w:t xml:space="preserve"> через загрузку </w:t>
      </w:r>
      <w:r w:rsidRPr="00542B63">
        <w:rPr>
          <w:highlight w:val="yellow"/>
          <w:lang w:val="en-US"/>
          <w:rPrChange w:id="164" w:author="Vladislav Tsarenko" w:date="2023-07-25T13:41:00Z">
            <w:rPr>
              <w:lang w:val="en-US"/>
            </w:rPr>
          </w:rPrChange>
        </w:rPr>
        <w:t>XML</w:t>
      </w:r>
      <w:r w:rsidRPr="00542B63">
        <w:rPr>
          <w:highlight w:val="yellow"/>
          <w:rPrChange w:id="165" w:author="Vladislav Tsarenko" w:date="2023-07-25T13:41:00Z">
            <w:rPr/>
          </w:rPrChange>
        </w:rPr>
        <w:t xml:space="preserve"> и внедрения вредоносного контента в </w:t>
      </w:r>
      <w:r w:rsidRPr="00542B63">
        <w:rPr>
          <w:highlight w:val="yellow"/>
          <w:lang w:val="en-US"/>
          <w:rPrChange w:id="166" w:author="Vladislav Tsarenko" w:date="2023-07-25T13:41:00Z">
            <w:rPr>
              <w:lang w:val="en-US"/>
            </w:rPr>
          </w:rPrChange>
        </w:rPr>
        <w:t>XML</w:t>
      </w:r>
      <w:r w:rsidRPr="00542B63">
        <w:rPr>
          <w:highlight w:val="yellow"/>
          <w:rPrChange w:id="167" w:author="Vladislav Tsarenko" w:date="2023-07-25T13:41:00Z">
            <w:rPr/>
          </w:rPrChange>
        </w:rPr>
        <w:t>-документы</w:t>
      </w:r>
      <w:r>
        <w:t>.</w:t>
      </w:r>
    </w:p>
    <w:p w14:paraId="64A2FC97" w14:textId="7F58041B" w:rsidR="005C72B5" w:rsidRPr="00C80F50" w:rsidRDefault="005C72B5" w:rsidP="000B1172">
      <w:pPr>
        <w:rPr>
          <w:rPrChange w:id="168" w:author="Vladislav Tsarenko" w:date="2023-07-24T15:50:00Z">
            <w:rPr>
              <w:lang w:val="en-US"/>
            </w:rPr>
          </w:rPrChange>
        </w:rPr>
      </w:pPr>
      <w:r>
        <w:t xml:space="preserve">Большинство старых обработчиков </w:t>
      </w:r>
      <w:r>
        <w:rPr>
          <w:lang w:val="en-US"/>
        </w:rPr>
        <w:t>XML</w:t>
      </w:r>
      <w:r w:rsidRPr="005C72B5">
        <w:t xml:space="preserve"> </w:t>
      </w:r>
      <w:r>
        <w:t xml:space="preserve">позволяет </w:t>
      </w:r>
      <w:r w:rsidRPr="00542B63">
        <w:rPr>
          <w:highlight w:val="yellow"/>
          <w:rPrChange w:id="169" w:author="Vladislav Tsarenko" w:date="2023-07-25T13:41:00Z">
            <w:rPr/>
          </w:rPrChange>
        </w:rPr>
        <w:t xml:space="preserve">задавать внешние сущности. </w:t>
      </w:r>
      <w:r w:rsidRPr="00542B63">
        <w:rPr>
          <w:highlight w:val="yellow"/>
          <w:lang w:val="en-US"/>
          <w:rPrChange w:id="170" w:author="Vladislav Tsarenko" w:date="2023-07-25T13:41:00Z">
            <w:rPr>
              <w:lang w:val="en-US"/>
            </w:rPr>
          </w:rPrChange>
        </w:rPr>
        <w:t>URI</w:t>
      </w:r>
      <w:r w:rsidRPr="00542B63">
        <w:rPr>
          <w:highlight w:val="yellow"/>
          <w:rPrChange w:id="171" w:author="Vladislav Tsarenko" w:date="2023-07-25T13:41:00Z">
            <w:rPr>
              <w:lang w:val="en-US"/>
            </w:rPr>
          </w:rPrChange>
        </w:rPr>
        <w:t xml:space="preserve">, </w:t>
      </w:r>
      <w:r w:rsidRPr="00542B63">
        <w:rPr>
          <w:highlight w:val="yellow"/>
          <w:rPrChange w:id="172" w:author="Vladislav Tsarenko" w:date="2023-07-25T13:41:00Z">
            <w:rPr/>
          </w:rPrChange>
        </w:rPr>
        <w:t xml:space="preserve">которые разыменовываются и вычисляются при обработке </w:t>
      </w:r>
      <w:r w:rsidRPr="00542B63">
        <w:rPr>
          <w:highlight w:val="yellow"/>
          <w:lang w:val="en-US"/>
          <w:rPrChange w:id="173" w:author="Vladislav Tsarenko" w:date="2023-07-25T13:41:00Z">
            <w:rPr>
              <w:lang w:val="en-US"/>
            </w:rPr>
          </w:rPrChange>
        </w:rPr>
        <w:t>XML</w:t>
      </w:r>
      <w:r w:rsidRPr="00542B63">
        <w:rPr>
          <w:highlight w:val="yellow"/>
          <w:rPrChange w:id="174" w:author="Vladislav Tsarenko" w:date="2023-07-25T13:41:00Z">
            <w:rPr>
              <w:lang w:val="en-US"/>
            </w:rPr>
          </w:rPrChange>
        </w:rPr>
        <w:t>.</w:t>
      </w:r>
    </w:p>
    <w:p w14:paraId="6EA26988" w14:textId="0906EE6B" w:rsidR="005C72B5" w:rsidRDefault="005C72B5" w:rsidP="005C72B5">
      <w:r>
        <w:t xml:space="preserve">Подобные уязвимости могут </w:t>
      </w:r>
      <w:r w:rsidRPr="00542B63">
        <w:rPr>
          <w:highlight w:val="yellow"/>
          <w:rPrChange w:id="175" w:author="Vladislav Tsarenko" w:date="2023-07-25T13:42:00Z">
            <w:rPr/>
          </w:rPrChange>
        </w:rPr>
        <w:t>использоваться для получения данных, выполнения удаленных запросов с сервера, сканирования внутренней системы, провоцирования отказа в обслуживании и др</w:t>
      </w:r>
      <w:r>
        <w:t>.</w:t>
      </w:r>
    </w:p>
    <w:p w14:paraId="69F54407" w14:textId="12EA4DD2" w:rsidR="000422FB" w:rsidRDefault="000422FB" w:rsidP="005C72B5">
      <w:r w:rsidRPr="00542B63">
        <w:rPr>
          <w:b/>
          <w:highlight w:val="cyan"/>
          <w:rPrChange w:id="176" w:author="Vladislav Tsarenko" w:date="2023-07-25T13:42:00Z">
            <w:rPr>
              <w:b/>
            </w:rPr>
          </w:rPrChange>
        </w:rPr>
        <w:t>Инъекция внешних сущностей XML</w:t>
      </w:r>
      <w:r>
        <w:t xml:space="preserve"> (также известная как XXE) — это уязвимость веб-безопасности, которая </w:t>
      </w:r>
      <w:r w:rsidRPr="00542B63">
        <w:rPr>
          <w:highlight w:val="yellow"/>
          <w:rPrChange w:id="177" w:author="Vladislav Tsarenko" w:date="2023-07-25T13:42:00Z">
            <w:rPr/>
          </w:rPrChange>
        </w:rPr>
        <w:t>позволяет злоумышленнику вмешиваться в обработку XML-данных приложением</w:t>
      </w:r>
      <w:r>
        <w:t xml:space="preserve">. Оно часто позволяет </w:t>
      </w:r>
      <w:r>
        <w:lastRenderedPageBreak/>
        <w:t xml:space="preserve">злоумышленнику </w:t>
      </w:r>
      <w:r w:rsidRPr="00542B63">
        <w:rPr>
          <w:highlight w:val="yellow"/>
          <w:rPrChange w:id="178" w:author="Vladislav Tsarenko" w:date="2023-07-25T13:43:00Z">
            <w:rPr/>
          </w:rPrChange>
        </w:rPr>
        <w:t>просматривать файлы в файловой системе сервера приложений и взаимодействовать с любыми серверными или внешними системами</w:t>
      </w:r>
      <w:r>
        <w:t>, к которым может получить доступ само приложение.</w:t>
      </w:r>
    </w:p>
    <w:p w14:paraId="591057D4" w14:textId="57B93460" w:rsidR="005C72B5" w:rsidRDefault="005C72B5" w:rsidP="005C72B5">
      <w:pPr>
        <w:rPr>
          <w:b/>
        </w:rPr>
      </w:pPr>
      <w:r w:rsidRPr="00BA1038">
        <w:rPr>
          <w:b/>
          <w:highlight w:val="cyan"/>
          <w:rPrChange w:id="179" w:author="Vladislav Tsarenko" w:date="2023-07-25T13:55:00Z">
            <w:rPr>
              <w:b/>
            </w:rPr>
          </w:rPrChange>
        </w:rPr>
        <w:t>Приложение уязвимо если</w:t>
      </w:r>
      <w:r w:rsidR="000422FB">
        <w:rPr>
          <w:b/>
        </w:rPr>
        <w:t>:</w:t>
      </w:r>
    </w:p>
    <w:p w14:paraId="771B2F66" w14:textId="0A09BEA3" w:rsidR="000422FB" w:rsidRPr="000422FB" w:rsidRDefault="000422FB" w:rsidP="000422FB">
      <w:pPr>
        <w:pStyle w:val="a3"/>
        <w:numPr>
          <w:ilvl w:val="0"/>
          <w:numId w:val="8"/>
        </w:numPr>
      </w:pPr>
      <w:r w:rsidRPr="00542B63">
        <w:rPr>
          <w:highlight w:val="yellow"/>
          <w:lang w:val="en-US"/>
          <w:rPrChange w:id="180" w:author="Vladislav Tsarenko" w:date="2023-07-25T13:43:00Z">
            <w:rPr>
              <w:lang w:val="en-US"/>
            </w:rPr>
          </w:rPrChange>
        </w:rPr>
        <w:t>XML-</w:t>
      </w:r>
      <w:r w:rsidRPr="00542B63">
        <w:rPr>
          <w:highlight w:val="yellow"/>
          <w:rPrChange w:id="181" w:author="Vladislav Tsarenko" w:date="2023-07-25T13:43:00Z">
            <w:rPr/>
          </w:rPrChange>
        </w:rPr>
        <w:t xml:space="preserve">обработчик использует </w:t>
      </w:r>
      <w:r w:rsidRPr="00542B63">
        <w:rPr>
          <w:highlight w:val="yellow"/>
          <w:lang w:val="en-US"/>
          <w:rPrChange w:id="182" w:author="Vladislav Tsarenko" w:date="2023-07-25T13:43:00Z">
            <w:rPr>
              <w:lang w:val="en-US"/>
            </w:rPr>
          </w:rPrChange>
        </w:rPr>
        <w:t>DTD</w:t>
      </w:r>
      <w:r>
        <w:rPr>
          <w:lang w:val="en-US"/>
        </w:rPr>
        <w:t>.</w:t>
      </w:r>
    </w:p>
    <w:p w14:paraId="32E31EC0" w14:textId="56E4C239" w:rsidR="000422FB" w:rsidRDefault="000422FB" w:rsidP="000422FB">
      <w:pPr>
        <w:pStyle w:val="a3"/>
        <w:numPr>
          <w:ilvl w:val="0"/>
          <w:numId w:val="8"/>
        </w:numPr>
      </w:pPr>
      <w:r>
        <w:t xml:space="preserve">если приложение уязвимо для XXE-атак, то злоумышленник </w:t>
      </w:r>
      <w:r w:rsidRPr="00542B63">
        <w:rPr>
          <w:highlight w:val="yellow"/>
          <w:rPrChange w:id="183" w:author="Vladislav Tsarenko" w:date="2023-07-25T13:43:00Z">
            <w:rPr/>
          </w:rPrChange>
        </w:rPr>
        <w:t>может также вызвать отказ в обслуживании или осуществить атаку с использованием миллиона XML-сущностей (</w:t>
      </w:r>
      <w:proofErr w:type="spellStart"/>
      <w:r w:rsidRPr="00542B63">
        <w:rPr>
          <w:highlight w:val="yellow"/>
          <w:rPrChange w:id="184" w:author="Vladislav Tsarenko" w:date="2023-07-25T13:43:00Z">
            <w:rPr/>
          </w:rPrChange>
        </w:rPr>
        <w:t>Billion</w:t>
      </w:r>
      <w:proofErr w:type="spellEnd"/>
      <w:r w:rsidRPr="00542B63">
        <w:rPr>
          <w:highlight w:val="yellow"/>
          <w:rPrChange w:id="185" w:author="Vladislav Tsarenko" w:date="2023-07-25T13:43:00Z">
            <w:rPr/>
          </w:rPrChange>
        </w:rPr>
        <w:t xml:space="preserve"> </w:t>
      </w:r>
      <w:proofErr w:type="spellStart"/>
      <w:r w:rsidRPr="00542B63">
        <w:rPr>
          <w:highlight w:val="yellow"/>
          <w:rPrChange w:id="186" w:author="Vladislav Tsarenko" w:date="2023-07-25T13:43:00Z">
            <w:rPr/>
          </w:rPrChange>
        </w:rPr>
        <w:t>Laughs</w:t>
      </w:r>
      <w:proofErr w:type="spellEnd"/>
      <w:r w:rsidRPr="00542B63">
        <w:rPr>
          <w:highlight w:val="yellow"/>
          <w:rPrChange w:id="187" w:author="Vladislav Tsarenko" w:date="2023-07-25T13:43:00Z">
            <w:rPr/>
          </w:rPrChange>
        </w:rPr>
        <w:t>).</w:t>
      </w:r>
    </w:p>
    <w:p w14:paraId="20FBDE19" w14:textId="61615340" w:rsidR="000422FB" w:rsidRDefault="000422FB" w:rsidP="000422FB">
      <w:pPr>
        <w:rPr>
          <w:b/>
        </w:rPr>
      </w:pPr>
      <w:r w:rsidRPr="00BA1038">
        <w:rPr>
          <w:b/>
          <w:highlight w:val="cyan"/>
          <w:rPrChange w:id="188" w:author="Vladislav Tsarenko" w:date="2023-07-25T13:55:00Z">
            <w:rPr>
              <w:b/>
            </w:rPr>
          </w:rPrChange>
        </w:rPr>
        <w:t>Как защититься</w:t>
      </w:r>
      <w:r>
        <w:rPr>
          <w:b/>
        </w:rPr>
        <w:t>:</w:t>
      </w:r>
    </w:p>
    <w:p w14:paraId="6DC3A054" w14:textId="1C26FF8F" w:rsidR="000422FB" w:rsidRDefault="000422FB" w:rsidP="000422FB">
      <w:pPr>
        <w:pStyle w:val="a3"/>
        <w:numPr>
          <w:ilvl w:val="0"/>
          <w:numId w:val="9"/>
        </w:numPr>
      </w:pPr>
      <w:r w:rsidRPr="00BA1038">
        <w:rPr>
          <w:highlight w:val="yellow"/>
          <w:rPrChange w:id="189" w:author="Vladislav Tsarenko" w:date="2023-07-25T13:56:00Z">
            <w:rPr/>
          </w:rPrChange>
        </w:rPr>
        <w:t>использовать, по возможности, более простые форматы данных</w:t>
      </w:r>
      <w:r w:rsidRPr="000422FB">
        <w:t xml:space="preserve">, например, JSON, и избегать </w:t>
      </w:r>
      <w:proofErr w:type="spellStart"/>
      <w:r w:rsidRPr="000422FB">
        <w:t>сериализации</w:t>
      </w:r>
      <w:proofErr w:type="spellEnd"/>
      <w:r w:rsidRPr="000422FB">
        <w:t xml:space="preserve"> критичных данных;</w:t>
      </w:r>
    </w:p>
    <w:p w14:paraId="1F26D6DC" w14:textId="1549F6D9" w:rsidR="000422FB" w:rsidRDefault="000422FB" w:rsidP="000422FB">
      <w:pPr>
        <w:pStyle w:val="a3"/>
        <w:numPr>
          <w:ilvl w:val="0"/>
          <w:numId w:val="9"/>
        </w:numPr>
      </w:pPr>
      <w:r w:rsidRPr="00BA1038">
        <w:rPr>
          <w:highlight w:val="yellow"/>
          <w:rPrChange w:id="190" w:author="Vladislav Tsarenko" w:date="2023-07-25T13:56:00Z">
            <w:rPr/>
          </w:rPrChange>
        </w:rPr>
        <w:t>Отключить обработку внешних сущностей XML и DTD</w:t>
      </w:r>
      <w:r>
        <w:t xml:space="preserve"> во всех XML-обработчиках приложения</w:t>
      </w:r>
    </w:p>
    <w:p w14:paraId="518FA37F" w14:textId="51AF7801" w:rsidR="000422FB" w:rsidRDefault="000422FB" w:rsidP="000422FB">
      <w:pPr>
        <w:pStyle w:val="a3"/>
        <w:numPr>
          <w:ilvl w:val="0"/>
          <w:numId w:val="9"/>
        </w:numPr>
      </w:pPr>
      <w:r>
        <w:t>реализовать на сервере (по белым спискам) проверку, фильтрацию или очистку (экранирование) входных данных для предотвращения попадания вредоносных данных в XML-документы, заголовки или узлы;</w:t>
      </w:r>
    </w:p>
    <w:p w14:paraId="539BA8B0" w14:textId="7F7D67E0" w:rsidR="000422FB" w:rsidRPr="00BA1038" w:rsidRDefault="000422FB" w:rsidP="000422FB">
      <w:pPr>
        <w:pStyle w:val="a3"/>
        <w:numPr>
          <w:ilvl w:val="0"/>
          <w:numId w:val="9"/>
        </w:numPr>
        <w:rPr>
          <w:highlight w:val="yellow"/>
          <w:rPrChange w:id="191" w:author="Vladislav Tsarenko" w:date="2023-07-25T13:57:00Z">
            <w:rPr/>
          </w:rPrChange>
        </w:rPr>
      </w:pPr>
      <w:r w:rsidRPr="00BA1038">
        <w:rPr>
          <w:highlight w:val="yellow"/>
          <w:rPrChange w:id="192" w:author="Vladislav Tsarenko" w:date="2023-07-25T13:57:00Z">
            <w:rPr/>
          </w:rPrChange>
        </w:rPr>
        <w:t>удостовериться, что функция загрузки XML или XSL проверяет входящие файлы с использованием XSD или другой подобной методики;</w:t>
      </w:r>
    </w:p>
    <w:p w14:paraId="63BE0260" w14:textId="4A45006B" w:rsidR="00DF7287" w:rsidRDefault="00B61021" w:rsidP="000B1172">
      <w:pPr>
        <w:rPr>
          <w:b/>
        </w:rPr>
      </w:pPr>
      <w:r w:rsidRPr="00BA1038">
        <w:rPr>
          <w:b/>
          <w:highlight w:val="cyan"/>
          <w:rPrChange w:id="193" w:author="Vladislav Tsarenko" w:date="2023-07-25T13:57:00Z">
            <w:rPr>
              <w:b/>
            </w:rPr>
          </w:rPrChange>
        </w:rPr>
        <w:t>Примеры атак</w:t>
      </w:r>
    </w:p>
    <w:p w14:paraId="542DE1A9" w14:textId="71456744" w:rsidR="00B61021" w:rsidRDefault="00B61021" w:rsidP="00B61021">
      <w:r w:rsidRPr="00B61021">
        <w:rPr>
          <w:b/>
        </w:rPr>
        <w:t>Сценарий №1</w:t>
      </w:r>
      <w:r>
        <w:t xml:space="preserve">: </w:t>
      </w:r>
      <w:r w:rsidRPr="00BA1038">
        <w:rPr>
          <w:highlight w:val="yellow"/>
          <w:rPrChange w:id="194" w:author="Vladislav Tsarenko" w:date="2023-07-25T13:57:00Z">
            <w:rPr/>
          </w:rPrChange>
        </w:rPr>
        <w:t>Злоумышленник пытается получить содержимое файлов с сервера:</w:t>
      </w:r>
    </w:p>
    <w:p w14:paraId="0E97965D" w14:textId="4AB66797" w:rsidR="00B61021" w:rsidRDefault="00B61021" w:rsidP="00B61021">
      <w:r>
        <w:rPr>
          <w:noProof/>
        </w:rPr>
        <w:drawing>
          <wp:inline distT="0" distB="0" distL="0" distR="0" wp14:anchorId="590F11A8" wp14:editId="3225476D">
            <wp:extent cx="53816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F0A2" w14:textId="65D26ABF" w:rsidR="00B61021" w:rsidRDefault="00B61021" w:rsidP="00B61021">
      <w:r w:rsidRPr="00BA1038">
        <w:rPr>
          <w:highlight w:val="yellow"/>
          <w:rPrChange w:id="195" w:author="Vladislav Tsarenko" w:date="2023-07-25T13:58:00Z">
            <w:rPr/>
          </w:rPrChange>
        </w:rPr>
        <w:t xml:space="preserve">В этом случае вместо </w:t>
      </w:r>
      <w:r w:rsidRPr="00BA1038">
        <w:rPr>
          <w:highlight w:val="yellow"/>
          <w:lang w:val="en-US"/>
          <w:rPrChange w:id="196" w:author="Vladislav Tsarenko" w:date="2023-07-25T13:58:00Z">
            <w:rPr>
              <w:lang w:val="en-US"/>
            </w:rPr>
          </w:rPrChange>
        </w:rPr>
        <w:t>id</w:t>
      </w:r>
      <w:r w:rsidRPr="00BA1038">
        <w:rPr>
          <w:highlight w:val="yellow"/>
          <w:rPrChange w:id="197" w:author="Vladislav Tsarenko" w:date="2023-07-25T13:58:00Z">
            <w:rPr/>
          </w:rPrChange>
        </w:rPr>
        <w:t xml:space="preserve"> будет передаваться содержимое файла </w:t>
      </w:r>
      <w:r w:rsidRPr="00BA1038">
        <w:rPr>
          <w:highlight w:val="yellow"/>
          <w:lang w:val="en-US"/>
          <w:rPrChange w:id="198" w:author="Vladislav Tsarenko" w:date="2023-07-25T13:58:00Z">
            <w:rPr>
              <w:lang w:val="en-US"/>
            </w:rPr>
          </w:rPrChange>
        </w:rPr>
        <w:t>passwd</w:t>
      </w:r>
      <w:r w:rsidRPr="00B61021">
        <w:t xml:space="preserve">. </w:t>
      </w:r>
      <w:r>
        <w:t xml:space="preserve">Это конечно же приведет к ошибке в приложении, и </w:t>
      </w:r>
      <w:r w:rsidRPr="00BA1038">
        <w:rPr>
          <w:highlight w:val="yellow"/>
          <w:rPrChange w:id="199" w:author="Vladislav Tsarenko" w:date="2023-07-25T13:58:00Z">
            <w:rPr/>
          </w:rPrChange>
        </w:rPr>
        <w:t>в сообщении об ошибке мы сможем увидеть содержимое файла.</w:t>
      </w:r>
    </w:p>
    <w:p w14:paraId="5456179F" w14:textId="7836D3D9" w:rsidR="00B61021" w:rsidRDefault="00B61021" w:rsidP="00B61021">
      <w:r>
        <w:rPr>
          <w:noProof/>
        </w:rPr>
        <w:drawing>
          <wp:inline distT="0" distB="0" distL="0" distR="0" wp14:anchorId="20AA282E" wp14:editId="3AD42907">
            <wp:extent cx="40290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1A8" w14:textId="76249DC6" w:rsidR="00B61021" w:rsidRDefault="00B61021" w:rsidP="00B61021">
      <w:r w:rsidRPr="00BA1038">
        <w:rPr>
          <w:highlight w:val="yellow"/>
          <w:lang w:val="en-US"/>
          <w:rPrChange w:id="200" w:author="Vladislav Tsarenko" w:date="2023-07-25T13:58:00Z">
            <w:rPr>
              <w:lang w:val="en-US"/>
            </w:rPr>
          </w:rPrChange>
        </w:rPr>
        <w:t>XML</w:t>
      </w:r>
      <w:r w:rsidRPr="00BA1038">
        <w:rPr>
          <w:highlight w:val="yellow"/>
          <w:rPrChange w:id="201" w:author="Vladislav Tsarenko" w:date="2023-07-25T13:58:00Z">
            <w:rPr/>
          </w:rPrChange>
        </w:rPr>
        <w:t xml:space="preserve"> можно использовать для подделки запроса на стороне сервера (</w:t>
      </w:r>
      <w:r w:rsidRPr="00BA1038">
        <w:rPr>
          <w:highlight w:val="yellow"/>
          <w:lang w:val="en-US"/>
          <w:rPrChange w:id="202" w:author="Vladislav Tsarenko" w:date="2023-07-25T13:58:00Z">
            <w:rPr>
              <w:lang w:val="en-US"/>
            </w:rPr>
          </w:rPrChange>
        </w:rPr>
        <w:t>SSRF</w:t>
      </w:r>
      <w:r w:rsidRPr="00BA1038">
        <w:rPr>
          <w:highlight w:val="yellow"/>
          <w:rPrChange w:id="203" w:author="Vladislav Tsarenko" w:date="2023-07-25T13:58:00Z">
            <w:rPr/>
          </w:rPrChange>
        </w:rPr>
        <w:t>).</w:t>
      </w:r>
    </w:p>
    <w:p w14:paraId="5A0896E1" w14:textId="77777777" w:rsidR="00B61021" w:rsidRDefault="00B61021" w:rsidP="00B61021">
      <w:r w:rsidRPr="00BA1038">
        <w:rPr>
          <w:b/>
          <w:highlight w:val="cyan"/>
          <w:rPrChange w:id="204" w:author="Vladislav Tsarenko" w:date="2023-07-25T13:59:00Z">
            <w:rPr>
              <w:b/>
            </w:rPr>
          </w:rPrChange>
        </w:rPr>
        <w:lastRenderedPageBreak/>
        <w:t>SSRF (</w:t>
      </w:r>
      <w:proofErr w:type="spellStart"/>
      <w:r w:rsidRPr="00BA1038">
        <w:rPr>
          <w:b/>
          <w:highlight w:val="cyan"/>
          <w:rPrChange w:id="205" w:author="Vladislav Tsarenko" w:date="2023-07-25T13:59:00Z">
            <w:rPr>
              <w:b/>
            </w:rPr>
          </w:rPrChange>
        </w:rPr>
        <w:t>Server-Side</w:t>
      </w:r>
      <w:proofErr w:type="spellEnd"/>
      <w:r w:rsidRPr="00BA1038">
        <w:rPr>
          <w:b/>
          <w:highlight w:val="cyan"/>
          <w:rPrChange w:id="206" w:author="Vladislav Tsarenko" w:date="2023-07-25T13:59:00Z">
            <w:rPr>
              <w:b/>
            </w:rPr>
          </w:rPrChange>
        </w:rPr>
        <w:t xml:space="preserve"> </w:t>
      </w:r>
      <w:proofErr w:type="spellStart"/>
      <w:r w:rsidRPr="00BA1038">
        <w:rPr>
          <w:b/>
          <w:highlight w:val="cyan"/>
          <w:rPrChange w:id="207" w:author="Vladislav Tsarenko" w:date="2023-07-25T13:59:00Z">
            <w:rPr>
              <w:b/>
            </w:rPr>
          </w:rPrChange>
        </w:rPr>
        <w:t>Request</w:t>
      </w:r>
      <w:proofErr w:type="spellEnd"/>
      <w:r w:rsidRPr="00BA1038">
        <w:rPr>
          <w:b/>
          <w:highlight w:val="cyan"/>
          <w:rPrChange w:id="208" w:author="Vladislav Tsarenko" w:date="2023-07-25T13:59:00Z">
            <w:rPr>
              <w:b/>
            </w:rPr>
          </w:rPrChange>
        </w:rPr>
        <w:t xml:space="preserve"> </w:t>
      </w:r>
      <w:proofErr w:type="spellStart"/>
      <w:r w:rsidRPr="00BA1038">
        <w:rPr>
          <w:b/>
          <w:highlight w:val="cyan"/>
          <w:rPrChange w:id="209" w:author="Vladislav Tsarenko" w:date="2023-07-25T13:59:00Z">
            <w:rPr>
              <w:b/>
            </w:rPr>
          </w:rPrChange>
        </w:rPr>
        <w:t>Forgery</w:t>
      </w:r>
      <w:proofErr w:type="spellEnd"/>
      <w:r w:rsidRPr="00BA1038">
        <w:rPr>
          <w:b/>
          <w:highlight w:val="cyan"/>
          <w:rPrChange w:id="210" w:author="Vladislav Tsarenko" w:date="2023-07-25T13:59:00Z">
            <w:rPr>
              <w:b/>
            </w:rPr>
          </w:rPrChange>
        </w:rPr>
        <w:t>)</w:t>
      </w:r>
      <w:r>
        <w:t xml:space="preserve"> </w:t>
      </w:r>
      <w:proofErr w:type="gramStart"/>
      <w:r>
        <w:t>- это</w:t>
      </w:r>
      <w:proofErr w:type="gramEnd"/>
      <w:r>
        <w:t xml:space="preserve"> атака на серверную сторону, при которой </w:t>
      </w:r>
      <w:r w:rsidRPr="00BA1038">
        <w:rPr>
          <w:highlight w:val="yellow"/>
          <w:rPrChange w:id="211" w:author="Vladislav Tsarenko" w:date="2023-07-25T13:59:00Z">
            <w:rPr/>
          </w:rPrChange>
        </w:rPr>
        <w:t>злоумышленник может заставить сервер отправить запросы на другие ресурсы или системы, на которые у него нет прямого доступа.</w:t>
      </w:r>
    </w:p>
    <w:p w14:paraId="169115A6" w14:textId="77777777" w:rsidR="00B61021" w:rsidRDefault="00B61021" w:rsidP="00B61021"/>
    <w:p w14:paraId="75C59C07" w14:textId="56F847F6" w:rsidR="00B61021" w:rsidRPr="00B61021" w:rsidRDefault="00B61021" w:rsidP="00B61021">
      <w:r>
        <w:t xml:space="preserve">В атаке SSRF </w:t>
      </w:r>
      <w:r w:rsidRPr="00BA1038">
        <w:rPr>
          <w:highlight w:val="yellow"/>
          <w:rPrChange w:id="212" w:author="Vladislav Tsarenko" w:date="2023-07-25T13:59:00Z">
            <w:rPr/>
          </w:rPrChange>
        </w:rPr>
        <w:t>злоумышленник обманывает сервер, чтобы он выполнил запросы на различные внутренние или внешние ресурсы.</w:t>
      </w:r>
      <w:r>
        <w:t xml:space="preserve"> Это может включать </w:t>
      </w:r>
      <w:r w:rsidRPr="00BA1038">
        <w:rPr>
          <w:highlight w:val="yellow"/>
          <w:rPrChange w:id="213" w:author="Vladislav Tsarenko" w:date="2023-07-25T13:59:00Z">
            <w:rPr/>
          </w:rPrChange>
        </w:rPr>
        <w:t>запросы к локальным файлам, внутренним сетям, другим веб-сайтам или даже защищенным системам</w:t>
      </w:r>
      <w:r>
        <w:t>, к которым сервер имеет доступ.</w:t>
      </w:r>
    </w:p>
    <w:p w14:paraId="2880DF6E" w14:textId="3C96E92B" w:rsidR="00B61021" w:rsidRPr="00B61021" w:rsidRDefault="003526CB" w:rsidP="00B61021">
      <w:pPr>
        <w:rPr>
          <w:lang w:val="en-US"/>
        </w:rPr>
      </w:pPr>
      <w:r>
        <w:rPr>
          <w:noProof/>
        </w:rPr>
        <w:drawing>
          <wp:inline distT="0" distB="0" distL="0" distR="0" wp14:anchorId="047BF6C2" wp14:editId="2DC9C408">
            <wp:extent cx="5939790" cy="339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C2CE" w14:textId="77777777" w:rsidR="00B61021" w:rsidRPr="00B61021" w:rsidRDefault="00B61021" w:rsidP="000B1172">
      <w:pPr>
        <w:rPr>
          <w:lang w:val="en-US"/>
        </w:rPr>
      </w:pPr>
    </w:p>
    <w:p w14:paraId="27A3084A" w14:textId="30722E64" w:rsidR="00F0001D" w:rsidRPr="00245390" w:rsidRDefault="00F0001D" w:rsidP="00245390">
      <w:pPr>
        <w:pStyle w:val="1"/>
        <w:rPr>
          <w:rFonts w:cs="Times New Roman"/>
          <w:b w:val="0"/>
          <w:bCs/>
        </w:rPr>
      </w:pPr>
      <w:r w:rsidRPr="00BA1038">
        <w:rPr>
          <w:rFonts w:cs="Times New Roman"/>
          <w:bCs/>
          <w:highlight w:val="cyan"/>
          <w:rPrChange w:id="214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>Недостатки контроля доступа (</w:t>
      </w:r>
      <w:proofErr w:type="spellStart"/>
      <w:r w:rsidRPr="00BA1038">
        <w:rPr>
          <w:rFonts w:cs="Times New Roman"/>
          <w:bCs/>
          <w:highlight w:val="cyan"/>
          <w:rPrChange w:id="215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>Broken</w:t>
      </w:r>
      <w:proofErr w:type="spellEnd"/>
      <w:r w:rsidRPr="00BA1038">
        <w:rPr>
          <w:rFonts w:cs="Times New Roman"/>
          <w:bCs/>
          <w:highlight w:val="cyan"/>
          <w:rPrChange w:id="216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 xml:space="preserve"> </w:t>
      </w:r>
      <w:proofErr w:type="spellStart"/>
      <w:r w:rsidRPr="00BA1038">
        <w:rPr>
          <w:rFonts w:cs="Times New Roman"/>
          <w:bCs/>
          <w:highlight w:val="cyan"/>
          <w:rPrChange w:id="217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>Access</w:t>
      </w:r>
      <w:proofErr w:type="spellEnd"/>
      <w:r w:rsidRPr="00BA1038">
        <w:rPr>
          <w:rFonts w:cs="Times New Roman"/>
          <w:bCs/>
          <w:highlight w:val="cyan"/>
          <w:rPrChange w:id="218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 xml:space="preserve"> </w:t>
      </w:r>
      <w:proofErr w:type="spellStart"/>
      <w:r w:rsidRPr="00BA1038">
        <w:rPr>
          <w:rFonts w:cs="Times New Roman"/>
          <w:bCs/>
          <w:highlight w:val="cyan"/>
          <w:rPrChange w:id="219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>Control</w:t>
      </w:r>
      <w:proofErr w:type="spellEnd"/>
      <w:r w:rsidRPr="00BA1038">
        <w:rPr>
          <w:rFonts w:cs="Times New Roman"/>
          <w:bCs/>
          <w:highlight w:val="cyan"/>
          <w:rPrChange w:id="220" w:author="Vladislav Tsarenko" w:date="2023-07-25T13:59:00Z">
            <w:rPr>
              <w:rFonts w:ascii="Times New Roman" w:hAnsi="Times New Roman" w:cs="Times New Roman"/>
              <w:b/>
              <w:bCs/>
            </w:rPr>
          </w:rPrChange>
        </w:rPr>
        <w:t>)</w:t>
      </w:r>
    </w:p>
    <w:p w14:paraId="276A70BF" w14:textId="76F2BF08" w:rsidR="003526CB" w:rsidRDefault="003526CB" w:rsidP="00F0001D">
      <w:pPr>
        <w:rPr>
          <w:bCs/>
        </w:rPr>
      </w:pPr>
      <w:r w:rsidRPr="00BA1038">
        <w:rPr>
          <w:b/>
          <w:bCs/>
          <w:highlight w:val="cyan"/>
          <w:rPrChange w:id="221" w:author="Vladislav Tsarenko" w:date="2023-07-25T13:59:00Z">
            <w:rPr>
              <w:b/>
              <w:bCs/>
            </w:rPr>
          </w:rPrChange>
        </w:rPr>
        <w:t>Приложение уязвимо если</w:t>
      </w:r>
      <w:r>
        <w:rPr>
          <w:b/>
          <w:bCs/>
        </w:rPr>
        <w:t>:</w:t>
      </w:r>
    </w:p>
    <w:p w14:paraId="5997980E" w14:textId="5F17C061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proofErr w:type="gramStart"/>
      <w:r w:rsidRPr="00BA1038">
        <w:rPr>
          <w:bCs/>
          <w:highlight w:val="yellow"/>
          <w:rPrChange w:id="222" w:author="Vladislav Tsarenko" w:date="2023-07-25T14:00:00Z">
            <w:rPr>
              <w:bCs/>
            </w:rPr>
          </w:rPrChange>
        </w:rPr>
        <w:t>Возможно</w:t>
      </w:r>
      <w:proofErr w:type="gramEnd"/>
      <w:r w:rsidRPr="00BA1038">
        <w:rPr>
          <w:bCs/>
          <w:highlight w:val="yellow"/>
          <w:rPrChange w:id="223" w:author="Vladislav Tsarenko" w:date="2023-07-25T14:00:00Z">
            <w:rPr>
              <w:bCs/>
            </w:rPr>
          </w:rPrChange>
        </w:rPr>
        <w:t xml:space="preserve"> изменять первичный ключ в запросах для доступа к записям других пользователей</w:t>
      </w:r>
      <w:r>
        <w:rPr>
          <w:bCs/>
        </w:rPr>
        <w:t>, включая просмотр или редактирование чужой учетной записи.</w:t>
      </w:r>
    </w:p>
    <w:p w14:paraId="2D3C3729" w14:textId="4B34EA71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r w:rsidRPr="00BA1038">
        <w:rPr>
          <w:bCs/>
          <w:highlight w:val="yellow"/>
          <w:rPrChange w:id="224" w:author="Vladislav Tsarenko" w:date="2023-07-25T14:01:00Z">
            <w:rPr>
              <w:bCs/>
            </w:rPr>
          </w:rPrChange>
        </w:rPr>
        <w:t>Повышение привилегий</w:t>
      </w:r>
      <w:r>
        <w:rPr>
          <w:bCs/>
        </w:rPr>
        <w:t xml:space="preserve">. Выполнение </w:t>
      </w:r>
      <w:r w:rsidRPr="003526CB">
        <w:rPr>
          <w:bCs/>
        </w:rPr>
        <w:t>операций с правами</w:t>
      </w:r>
      <w:r>
        <w:rPr>
          <w:bCs/>
        </w:rPr>
        <w:t xml:space="preserve"> </w:t>
      </w:r>
      <w:r w:rsidRPr="003526CB">
        <w:rPr>
          <w:bCs/>
        </w:rPr>
        <w:t>пользователя, не</w:t>
      </w:r>
      <w:r>
        <w:rPr>
          <w:bCs/>
        </w:rPr>
        <w:t xml:space="preserve"> </w:t>
      </w:r>
      <w:r w:rsidRPr="003526CB">
        <w:rPr>
          <w:bCs/>
        </w:rPr>
        <w:t>входя в систему, или с правами администратора, войдя в систему с правами</w:t>
      </w:r>
      <w:r>
        <w:rPr>
          <w:bCs/>
        </w:rPr>
        <w:t xml:space="preserve"> </w:t>
      </w:r>
      <w:r w:rsidRPr="003526CB">
        <w:rPr>
          <w:bCs/>
        </w:rPr>
        <w:t>пользователя;</w:t>
      </w:r>
    </w:p>
    <w:p w14:paraId="4812CBB7" w14:textId="07EA46BD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 xml:space="preserve">Манипуляция с метаданными: </w:t>
      </w:r>
      <w:proofErr w:type="gramStart"/>
      <w:r>
        <w:rPr>
          <w:bCs/>
        </w:rPr>
        <w:t>например</w:t>
      </w:r>
      <w:proofErr w:type="gramEnd"/>
      <w:r>
        <w:rPr>
          <w:bCs/>
        </w:rPr>
        <w:t xml:space="preserve"> подмена токенов контроля доступа </w:t>
      </w:r>
      <w:r>
        <w:rPr>
          <w:bCs/>
          <w:lang w:val="en-US"/>
        </w:rPr>
        <w:t>JWT</w:t>
      </w:r>
      <w:r w:rsidRPr="003526CB">
        <w:rPr>
          <w:bCs/>
        </w:rPr>
        <w:t xml:space="preserve"> </w:t>
      </w:r>
      <w:r>
        <w:rPr>
          <w:bCs/>
        </w:rPr>
        <w:t xml:space="preserve">или </w:t>
      </w:r>
      <w:proofErr w:type="spellStart"/>
      <w:r>
        <w:rPr>
          <w:bCs/>
        </w:rPr>
        <w:t>куки</w:t>
      </w:r>
      <w:proofErr w:type="spellEnd"/>
      <w:r>
        <w:rPr>
          <w:bCs/>
        </w:rPr>
        <w:t xml:space="preserve"> файлов, изменение скрытых полей для повышения </w:t>
      </w:r>
      <w:proofErr w:type="spellStart"/>
      <w:r>
        <w:rPr>
          <w:bCs/>
        </w:rPr>
        <w:t>привелегий</w:t>
      </w:r>
      <w:proofErr w:type="spellEnd"/>
      <w:r>
        <w:rPr>
          <w:bCs/>
        </w:rPr>
        <w:t>.</w:t>
      </w:r>
    </w:p>
    <w:p w14:paraId="41A881B3" w14:textId="44DB614C" w:rsidR="003526CB" w:rsidRPr="00BA1038" w:rsidRDefault="003526CB" w:rsidP="003702E7">
      <w:pPr>
        <w:pStyle w:val="a3"/>
        <w:numPr>
          <w:ilvl w:val="0"/>
          <w:numId w:val="11"/>
        </w:numPr>
        <w:rPr>
          <w:bCs/>
          <w:highlight w:val="yellow"/>
          <w:rPrChange w:id="225" w:author="Vladislav Tsarenko" w:date="2023-07-25T14:02:00Z">
            <w:rPr>
              <w:bCs/>
            </w:rPr>
          </w:rPrChange>
        </w:rPr>
      </w:pPr>
      <w:r w:rsidRPr="00BA1038">
        <w:rPr>
          <w:bCs/>
          <w:highlight w:val="yellow"/>
          <w:rPrChange w:id="226" w:author="Vladislav Tsarenko" w:date="2023-07-25T14:02:00Z">
            <w:rPr>
              <w:bCs/>
            </w:rPr>
          </w:rPrChange>
        </w:rPr>
        <w:t>несанкционированный доступ к API из-за некорректной настройки</w:t>
      </w:r>
      <w:r w:rsidR="003702E7" w:rsidRPr="00BA1038">
        <w:rPr>
          <w:bCs/>
          <w:highlight w:val="yellow"/>
          <w:rPrChange w:id="227" w:author="Vladislav Tsarenko" w:date="2023-07-25T14:02:00Z">
            <w:rPr>
              <w:bCs/>
            </w:rPr>
          </w:rPrChange>
        </w:rPr>
        <w:t xml:space="preserve"> </w:t>
      </w:r>
      <w:proofErr w:type="spellStart"/>
      <w:r w:rsidRPr="00BA1038">
        <w:rPr>
          <w:bCs/>
          <w:highlight w:val="yellow"/>
          <w:rPrChange w:id="228" w:author="Vladislav Tsarenko" w:date="2023-07-25T14:02:00Z">
            <w:rPr>
              <w:bCs/>
            </w:rPr>
          </w:rPrChange>
        </w:rPr>
        <w:t>междоменного</w:t>
      </w:r>
      <w:proofErr w:type="spellEnd"/>
      <w:r w:rsidRPr="00BA1038">
        <w:rPr>
          <w:bCs/>
          <w:highlight w:val="yellow"/>
          <w:rPrChange w:id="229" w:author="Vladislav Tsarenko" w:date="2023-07-25T14:02:00Z">
            <w:rPr>
              <w:bCs/>
            </w:rPr>
          </w:rPrChange>
        </w:rPr>
        <w:t xml:space="preserve"> использования ресурсов (CORS);</w:t>
      </w:r>
    </w:p>
    <w:p w14:paraId="2F30877D" w14:textId="09EFB498" w:rsidR="003702E7" w:rsidRDefault="003702E7" w:rsidP="003702E7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>к</w:t>
      </w:r>
      <w:r w:rsidRPr="003702E7">
        <w:rPr>
          <w:bCs/>
        </w:rPr>
        <w:t>онтролировать доступ к моделям, используя владение записями,</w:t>
      </w:r>
    </w:p>
    <w:p w14:paraId="4BEFDCAC" w14:textId="05DB3A36" w:rsidR="00DF44D0" w:rsidRDefault="00DF44D0" w:rsidP="003702E7">
      <w:pPr>
        <w:pStyle w:val="a3"/>
        <w:numPr>
          <w:ilvl w:val="0"/>
          <w:numId w:val="11"/>
        </w:numPr>
        <w:rPr>
          <w:ins w:id="230" w:author="Vladislav Tsarenko" w:date="2023-07-25T15:05:00Z"/>
          <w:bCs/>
        </w:rPr>
      </w:pPr>
      <w:r w:rsidRPr="00BA1038">
        <w:rPr>
          <w:bCs/>
          <w:highlight w:val="yellow"/>
          <w:rPrChange w:id="231" w:author="Vladislav Tsarenko" w:date="2023-07-25T14:02:00Z">
            <w:rPr>
              <w:bCs/>
            </w:rPr>
          </w:rPrChange>
        </w:rPr>
        <w:t>Можно запрашивать файлы, которые лежат в каталоге на сервере</w:t>
      </w:r>
      <w:r>
        <w:rPr>
          <w:bCs/>
        </w:rPr>
        <w:t>.</w:t>
      </w:r>
    </w:p>
    <w:p w14:paraId="4654E496" w14:textId="63005D67" w:rsidR="0028428E" w:rsidRDefault="0028428E" w:rsidP="003702E7">
      <w:pPr>
        <w:pStyle w:val="a3"/>
        <w:numPr>
          <w:ilvl w:val="0"/>
          <w:numId w:val="11"/>
        </w:numPr>
        <w:rPr>
          <w:bCs/>
        </w:rPr>
      </w:pPr>
      <w:ins w:id="232" w:author="Vladislav Tsarenko" w:date="2023-07-25T15:05:00Z">
        <w:r>
          <w:rPr>
            <w:bCs/>
          </w:rPr>
          <w:t xml:space="preserve">Отсутствует контроль доступа </w:t>
        </w:r>
        <w:r w:rsidR="000C38D6">
          <w:rPr>
            <w:bCs/>
          </w:rPr>
          <w:t>на уровне функций.</w:t>
        </w:r>
      </w:ins>
    </w:p>
    <w:p w14:paraId="2988AA7E" w14:textId="25D82F72" w:rsidR="003702E7" w:rsidRDefault="003702E7" w:rsidP="003702E7">
      <w:pPr>
        <w:rPr>
          <w:b/>
          <w:bCs/>
        </w:rPr>
      </w:pPr>
      <w:r w:rsidRPr="00BA1038">
        <w:rPr>
          <w:b/>
          <w:bCs/>
          <w:highlight w:val="cyan"/>
          <w:rPrChange w:id="233" w:author="Vladislav Tsarenko" w:date="2023-07-25T14:02:00Z">
            <w:rPr>
              <w:b/>
              <w:bCs/>
            </w:rPr>
          </w:rPrChange>
        </w:rPr>
        <w:t>Как защититься:</w:t>
      </w:r>
    </w:p>
    <w:p w14:paraId="71A0E6FA" w14:textId="381BA915" w:rsid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BA1038">
        <w:rPr>
          <w:bCs/>
          <w:highlight w:val="yellow"/>
          <w:rPrChange w:id="234" w:author="Vladislav Tsarenko" w:date="2023-07-25T14:02:00Z">
            <w:rPr>
              <w:bCs/>
            </w:rPr>
          </w:rPrChange>
        </w:rPr>
        <w:t>запрещать доступ по умолчанию, за исключением открытых ресурсов</w:t>
      </w:r>
      <w:r>
        <w:rPr>
          <w:bCs/>
        </w:rPr>
        <w:t>.</w:t>
      </w:r>
    </w:p>
    <w:p w14:paraId="183258A2" w14:textId="7AAEBA8E" w:rsid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BA1038">
        <w:rPr>
          <w:bCs/>
          <w:highlight w:val="yellow"/>
          <w:rPrChange w:id="235" w:author="Vladislav Tsarenko" w:date="2023-07-25T14:02:00Z">
            <w:rPr>
              <w:bCs/>
            </w:rPr>
          </w:rPrChange>
        </w:rPr>
        <w:t>регистрировать сбои контроля доступа</w:t>
      </w:r>
      <w:r w:rsidRPr="003702E7">
        <w:rPr>
          <w:bCs/>
        </w:rPr>
        <w:t xml:space="preserve"> и уведомлять администраторов при</w:t>
      </w:r>
      <w:r>
        <w:rPr>
          <w:bCs/>
        </w:rPr>
        <w:t xml:space="preserve"> </w:t>
      </w:r>
      <w:r w:rsidRPr="003702E7">
        <w:rPr>
          <w:bCs/>
        </w:rPr>
        <w:t>необходимости</w:t>
      </w:r>
    </w:p>
    <w:p w14:paraId="1C37CC3B" w14:textId="4BBFCF0B" w:rsidR="003702E7" w:rsidRPr="00BA1038" w:rsidRDefault="003702E7" w:rsidP="003702E7">
      <w:pPr>
        <w:pStyle w:val="a3"/>
        <w:numPr>
          <w:ilvl w:val="0"/>
          <w:numId w:val="12"/>
        </w:numPr>
        <w:rPr>
          <w:bCs/>
          <w:highlight w:val="yellow"/>
          <w:rPrChange w:id="236" w:author="Vladislav Tsarenko" w:date="2023-07-25T14:02:00Z">
            <w:rPr>
              <w:bCs/>
            </w:rPr>
          </w:rPrChange>
        </w:rPr>
      </w:pPr>
      <w:r w:rsidRPr="00BA1038">
        <w:rPr>
          <w:bCs/>
          <w:highlight w:val="yellow"/>
          <w:rPrChange w:id="237" w:author="Vladislav Tsarenko" w:date="2023-07-25T14:02:00Z">
            <w:rPr>
              <w:bCs/>
            </w:rPr>
          </w:rPrChange>
        </w:rPr>
        <w:t>ограничивать частоту доступа к API и контроллерам для минимизации ущерба от инструментов автоматизации атак;</w:t>
      </w:r>
    </w:p>
    <w:p w14:paraId="1876BF0D" w14:textId="63B8AB2D" w:rsidR="003702E7" w:rsidRDefault="003702E7" w:rsidP="003702E7">
      <w:pPr>
        <w:pStyle w:val="a3"/>
        <w:numPr>
          <w:ilvl w:val="0"/>
          <w:numId w:val="12"/>
        </w:numPr>
        <w:rPr>
          <w:ins w:id="238" w:author="Vladislav Tsarenko" w:date="2023-07-25T14:45:00Z"/>
          <w:bCs/>
        </w:rPr>
      </w:pPr>
      <w:r w:rsidRPr="003702E7">
        <w:rPr>
          <w:bCs/>
        </w:rPr>
        <w:t>аннулировать токены JWT на сервере после выхода из системы.</w:t>
      </w:r>
    </w:p>
    <w:p w14:paraId="569A536B" w14:textId="3F619D3D" w:rsidR="006A7ABC" w:rsidRPr="003702E7" w:rsidDel="006A7ABC" w:rsidRDefault="006A7ABC" w:rsidP="003702E7">
      <w:pPr>
        <w:pStyle w:val="a3"/>
        <w:numPr>
          <w:ilvl w:val="0"/>
          <w:numId w:val="12"/>
        </w:numPr>
        <w:rPr>
          <w:del w:id="239" w:author="Vladislav Tsarenko" w:date="2023-07-25T14:46:00Z"/>
          <w:bCs/>
        </w:rPr>
      </w:pPr>
    </w:p>
    <w:p w14:paraId="5DB43667" w14:textId="77777777" w:rsidR="00F0001D" w:rsidRDefault="00F0001D" w:rsidP="00F0001D">
      <w:r w:rsidRPr="00F0001D">
        <w:rPr>
          <w:b/>
          <w:bCs/>
        </w:rPr>
        <w:t>Сценарий №1</w:t>
      </w:r>
      <w:r>
        <w:t xml:space="preserve">: </w:t>
      </w:r>
      <w:r w:rsidRPr="00BA1038">
        <w:rPr>
          <w:highlight w:val="yellow"/>
          <w:rPrChange w:id="240" w:author="Vladislav Tsarenko" w:date="2023-07-25T14:03:00Z">
            <w:rPr/>
          </w:rPrChange>
        </w:rPr>
        <w:t>Приложение использует непроверенные данные в SQL-вызове, который обращается к информации об учетной записи</w:t>
      </w:r>
      <w:r>
        <w:t xml:space="preserve">: </w:t>
      </w:r>
    </w:p>
    <w:p w14:paraId="13EDCE58" w14:textId="24EFD002" w:rsidR="00F0001D" w:rsidRDefault="00F0001D" w:rsidP="00F0001D">
      <w:r>
        <w:rPr>
          <w:noProof/>
        </w:rPr>
        <w:drawing>
          <wp:inline distT="0" distB="0" distL="0" distR="0" wp14:anchorId="10C4DBBD" wp14:editId="116D30A4">
            <wp:extent cx="3482340" cy="556260"/>
            <wp:effectExtent l="0" t="0" r="3810" b="0"/>
            <wp:docPr id="130907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0C67" w14:textId="65980467" w:rsidR="00F0001D" w:rsidRDefault="00F0001D" w:rsidP="00F0001D">
      <w:r w:rsidRPr="00BA1038">
        <w:rPr>
          <w:highlight w:val="yellow"/>
          <w:rPrChange w:id="241" w:author="Vladislav Tsarenko" w:date="2023-07-25T14:04:00Z">
            <w:rPr/>
          </w:rPrChange>
        </w:rPr>
        <w:lastRenderedPageBreak/>
        <w:t>Злоумышленник изменяет в браузере параметр '</w:t>
      </w:r>
      <w:proofErr w:type="spellStart"/>
      <w:r w:rsidRPr="00BA1038">
        <w:rPr>
          <w:highlight w:val="yellow"/>
          <w:rPrChange w:id="242" w:author="Vladislav Tsarenko" w:date="2023-07-25T14:04:00Z">
            <w:rPr/>
          </w:rPrChange>
        </w:rPr>
        <w:t>acct</w:t>
      </w:r>
      <w:proofErr w:type="spellEnd"/>
      <w:r w:rsidRPr="00BA1038">
        <w:rPr>
          <w:highlight w:val="yellow"/>
          <w:rPrChange w:id="243" w:author="Vladislav Tsarenko" w:date="2023-07-25T14:04:00Z">
            <w:rPr/>
          </w:rPrChange>
        </w:rPr>
        <w:t>' для отправки желаемого номера учетной записи.</w:t>
      </w:r>
      <w:r>
        <w:t xml:space="preserve"> Без должной проверки атакующий может получить доступ к учетной записи любого пользователя.</w:t>
      </w:r>
    </w:p>
    <w:p w14:paraId="11AC35DB" w14:textId="77777777" w:rsidR="00F0001D" w:rsidRDefault="00F0001D" w:rsidP="00F0001D">
      <w:r w:rsidRPr="00F0001D">
        <w:rPr>
          <w:b/>
          <w:bCs/>
        </w:rPr>
        <w:t>Сценарий №2</w:t>
      </w:r>
      <w:r>
        <w:t xml:space="preserve">: </w:t>
      </w:r>
      <w:r w:rsidRPr="00BA1038">
        <w:rPr>
          <w:highlight w:val="yellow"/>
          <w:rPrChange w:id="244" w:author="Vladislav Tsarenko" w:date="2023-07-25T14:04:00Z">
            <w:rPr/>
          </w:rPrChange>
        </w:rPr>
        <w:t>Злоумышленник задает в браузере целевой URL. Для доступа к странице администрирования требуются права администратора</w:t>
      </w:r>
      <w:r>
        <w:t xml:space="preserve">. </w:t>
      </w:r>
      <w:r>
        <w:rPr>
          <w:noProof/>
        </w:rPr>
        <w:drawing>
          <wp:inline distT="0" distB="0" distL="0" distR="0" wp14:anchorId="2780C601" wp14:editId="25CEF66F">
            <wp:extent cx="2979420" cy="472440"/>
            <wp:effectExtent l="0" t="0" r="0" b="3810"/>
            <wp:docPr id="7849256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A76" w14:textId="17C2F56E" w:rsidR="00F0001D" w:rsidRDefault="00F0001D" w:rsidP="00F0001D">
      <w:r>
        <w:t>Уязвимость существует, если пользователь без аутентификации может получить доступ к этим страницам или если пользователь без прав администратора может получить доступ к странице администрирования.</w:t>
      </w:r>
    </w:p>
    <w:p w14:paraId="2D4E2BA5" w14:textId="2AED12A3" w:rsidR="00627C23" w:rsidRDefault="00627C23" w:rsidP="00F0001D"/>
    <w:p w14:paraId="63F0CBCF" w14:textId="35910AC2" w:rsidR="00627C23" w:rsidRPr="00245390" w:rsidRDefault="00C2079E" w:rsidP="00245390">
      <w:pPr>
        <w:pStyle w:val="1"/>
        <w:rPr>
          <w:rFonts w:cs="Times New Roman"/>
          <w:b w:val="0"/>
        </w:rPr>
      </w:pPr>
      <w:ins w:id="245" w:author="Vladislav Tsarenko" w:date="2023-07-25T14:04:00Z">
        <w:r>
          <w:rPr>
            <w:rFonts w:cs="Times New Roman"/>
            <w:highlight w:val="cyan"/>
          </w:rPr>
          <w:t>!!!!!!!!!</w:t>
        </w:r>
      </w:ins>
      <w:r w:rsidR="00DF44D0" w:rsidRPr="00BA1038">
        <w:rPr>
          <w:rFonts w:cs="Times New Roman"/>
          <w:highlight w:val="cyan"/>
          <w:rPrChange w:id="246" w:author="Vladislav Tsarenko" w:date="2023-07-25T14:04:00Z">
            <w:rPr>
              <w:rFonts w:ascii="Times New Roman" w:hAnsi="Times New Roman" w:cs="Times New Roman"/>
              <w:b/>
            </w:rPr>
          </w:rPrChange>
        </w:rPr>
        <w:t>Некорректная настройка параметров безопасности</w:t>
      </w:r>
    </w:p>
    <w:p w14:paraId="15F6536E" w14:textId="748CDFC0" w:rsidR="00DF44D0" w:rsidRDefault="00DF44D0" w:rsidP="00DF44D0">
      <w:r>
        <w:t xml:space="preserve">Злоумышленники часто пытаются </w:t>
      </w:r>
      <w:r w:rsidRPr="00C2079E">
        <w:rPr>
          <w:highlight w:val="yellow"/>
          <w:rPrChange w:id="247" w:author="Vladislav Tsarenko" w:date="2023-07-25T14:04:00Z">
            <w:rPr/>
          </w:rPrChange>
        </w:rPr>
        <w:t>эксплуатировать неисправленные уязвимости, настроенные по умолчанию учетные записи, неиспользуемые страницы, незащищенные файлы и каталоги</w:t>
      </w:r>
      <w:r>
        <w:t xml:space="preserve"> для получения несанкционированного доступа или информации о системе.</w:t>
      </w:r>
    </w:p>
    <w:p w14:paraId="5B70ACC7" w14:textId="129FC172" w:rsidR="00DF44D0" w:rsidRPr="00DF44D0" w:rsidRDefault="00DF44D0" w:rsidP="00DF44D0">
      <w:pPr>
        <w:rPr>
          <w:b/>
        </w:rPr>
      </w:pPr>
      <w:r w:rsidRPr="00C2079E">
        <w:rPr>
          <w:b/>
          <w:highlight w:val="cyan"/>
          <w:rPrChange w:id="248" w:author="Vladislav Tsarenko" w:date="2023-07-25T14:04:00Z">
            <w:rPr>
              <w:b/>
            </w:rPr>
          </w:rPrChange>
        </w:rPr>
        <w:t>Приложение уязвимо, если:</w:t>
      </w:r>
    </w:p>
    <w:p w14:paraId="15CCF0E8" w14:textId="6B15116F" w:rsidR="00DF44D0" w:rsidRDefault="00DF44D0" w:rsidP="00DF44D0">
      <w:pPr>
        <w:pStyle w:val="a3"/>
        <w:numPr>
          <w:ilvl w:val="0"/>
          <w:numId w:val="13"/>
        </w:numPr>
      </w:pPr>
      <w:r w:rsidRPr="00C2079E">
        <w:rPr>
          <w:highlight w:val="yellow"/>
          <w:rPrChange w:id="249" w:author="Vladislav Tsarenko" w:date="2023-07-25T14:05:00Z">
            <w:rPr/>
          </w:rPrChange>
        </w:rPr>
        <w:t>любой из компонентов приложения недостаточно защищен или разрешения облачных сервисов некорректно настроены</w:t>
      </w:r>
      <w:r>
        <w:t>;</w:t>
      </w:r>
    </w:p>
    <w:p w14:paraId="224AD06E" w14:textId="4601C0D2" w:rsidR="00DF44D0" w:rsidRDefault="00DF44D0" w:rsidP="00DF44D0">
      <w:pPr>
        <w:pStyle w:val="a3"/>
        <w:numPr>
          <w:ilvl w:val="0"/>
          <w:numId w:val="13"/>
        </w:numPr>
      </w:pPr>
      <w:r w:rsidRPr="00C2079E">
        <w:rPr>
          <w:highlight w:val="yellow"/>
          <w:rPrChange w:id="250" w:author="Vladislav Tsarenko" w:date="2023-07-25T14:05:00Z">
            <w:rPr/>
          </w:rPrChange>
        </w:rPr>
        <w:t>включены или присутствуют лишние функции</w:t>
      </w:r>
      <w:r>
        <w:t xml:space="preserve"> (например, </w:t>
      </w:r>
      <w:r w:rsidRPr="00C2079E">
        <w:rPr>
          <w:highlight w:val="yellow"/>
          <w:rPrChange w:id="251" w:author="Vladislav Tsarenko" w:date="2023-07-25T14:05:00Z">
            <w:rPr/>
          </w:rPrChange>
        </w:rPr>
        <w:t>неиспользуемые порты, службы, страницы</w:t>
      </w:r>
      <w:r>
        <w:t>, учетные записи или привилегии);</w:t>
      </w:r>
    </w:p>
    <w:p w14:paraId="4C4F2503" w14:textId="4C8A0807" w:rsidR="00DF44D0" w:rsidRPr="00C2079E" w:rsidRDefault="00DF44D0" w:rsidP="00DF44D0">
      <w:pPr>
        <w:pStyle w:val="a3"/>
        <w:numPr>
          <w:ilvl w:val="0"/>
          <w:numId w:val="13"/>
        </w:numPr>
        <w:rPr>
          <w:highlight w:val="yellow"/>
          <w:rPrChange w:id="252" w:author="Vladislav Tsarenko" w:date="2023-07-25T14:11:00Z">
            <w:rPr/>
          </w:rPrChange>
        </w:rPr>
      </w:pPr>
      <w:r w:rsidRPr="00C2079E">
        <w:rPr>
          <w:highlight w:val="yellow"/>
          <w:rPrChange w:id="253" w:author="Vladislav Tsarenko" w:date="2023-07-25T14:11:00Z">
            <w:rPr/>
          </w:rPrChange>
        </w:rPr>
        <w:t>учетные записи и пароли, создаваемые по умолчанию, используются без изменений;</w:t>
      </w:r>
    </w:p>
    <w:p w14:paraId="6662C696" w14:textId="1EA973C0" w:rsidR="00DF44D0" w:rsidRDefault="00DF44D0" w:rsidP="00DF44D0">
      <w:pPr>
        <w:pStyle w:val="a3"/>
        <w:numPr>
          <w:ilvl w:val="0"/>
          <w:numId w:val="13"/>
        </w:numPr>
      </w:pPr>
      <w:r w:rsidRPr="00C2079E">
        <w:rPr>
          <w:highlight w:val="yellow"/>
          <w:rPrChange w:id="254" w:author="Vladislav Tsarenko" w:date="2023-07-25T14:11:00Z">
            <w:rPr/>
          </w:rPrChange>
        </w:rPr>
        <w:t>обработка ошибок позволяет осуществить трассировку стека или получить слишком подробные сообщения об ошибках</w:t>
      </w:r>
      <w:r>
        <w:t>;</w:t>
      </w:r>
    </w:p>
    <w:p w14:paraId="65CA4552" w14:textId="235AE8FF" w:rsidR="00DF44D0" w:rsidRDefault="00DF44D0" w:rsidP="00DF44D0">
      <w:pPr>
        <w:rPr>
          <w:b/>
        </w:rPr>
      </w:pPr>
      <w:r w:rsidRPr="00C2079E">
        <w:rPr>
          <w:b/>
          <w:highlight w:val="cyan"/>
          <w:rPrChange w:id="255" w:author="Vladislav Tsarenko" w:date="2023-07-25T14:12:00Z">
            <w:rPr>
              <w:b/>
            </w:rPr>
          </w:rPrChange>
        </w:rPr>
        <w:t>Как предотвратить</w:t>
      </w:r>
      <w:r>
        <w:rPr>
          <w:b/>
        </w:rPr>
        <w:t>:</w:t>
      </w:r>
    </w:p>
    <w:p w14:paraId="71A9406C" w14:textId="4A7D1ECC" w:rsidR="00DF44D0" w:rsidRDefault="00DF44D0" w:rsidP="00DF44D0">
      <w:pPr>
        <w:pStyle w:val="a3"/>
        <w:numPr>
          <w:ilvl w:val="0"/>
          <w:numId w:val="14"/>
        </w:numPr>
      </w:pPr>
      <w:r>
        <w:t xml:space="preserve">Использовать минимально необходимый набор </w:t>
      </w:r>
      <w:r w:rsidR="00245390">
        <w:t>функций, библиотек. Удалите или не устанавливайте лишние компоненты и фреймворки.</w:t>
      </w:r>
    </w:p>
    <w:p w14:paraId="3D1342D0" w14:textId="5BE4A57A" w:rsidR="00245390" w:rsidRDefault="00245390" w:rsidP="00245390">
      <w:pPr>
        <w:rPr>
          <w:b/>
        </w:rPr>
      </w:pPr>
      <w:r w:rsidRPr="00245390">
        <w:rPr>
          <w:b/>
        </w:rPr>
        <w:t>Примеры сценариев атак</w:t>
      </w:r>
    </w:p>
    <w:p w14:paraId="4D27E502" w14:textId="77777777" w:rsidR="00245390" w:rsidRPr="00C2079E" w:rsidRDefault="00245390" w:rsidP="00245390">
      <w:pPr>
        <w:rPr>
          <w:highlight w:val="yellow"/>
          <w:rPrChange w:id="256" w:author="Vladislav Tsarenko" w:date="2023-07-25T14:12:00Z">
            <w:rPr/>
          </w:rPrChange>
        </w:rPr>
      </w:pPr>
      <w:r w:rsidRPr="00245390">
        <w:rPr>
          <w:b/>
        </w:rPr>
        <w:t>Сценарий №1</w:t>
      </w:r>
      <w:r>
        <w:t xml:space="preserve"> </w:t>
      </w:r>
      <w:r w:rsidRPr="00C2079E">
        <w:rPr>
          <w:highlight w:val="yellow"/>
          <w:rPrChange w:id="257" w:author="Vladislav Tsarenko" w:date="2023-07-25T14:12:00Z">
            <w:rPr/>
          </w:rPrChange>
        </w:rPr>
        <w:t>Сервер приложений поставляется с образцами приложений,</w:t>
      </w:r>
    </w:p>
    <w:p w14:paraId="0E896A61" w14:textId="77777777" w:rsidR="00245390" w:rsidRDefault="00245390" w:rsidP="00245390">
      <w:r w:rsidRPr="00C2079E">
        <w:rPr>
          <w:highlight w:val="yellow"/>
          <w:rPrChange w:id="258" w:author="Vladislav Tsarenko" w:date="2023-07-25T14:12:00Z">
            <w:rPr/>
          </w:rPrChange>
        </w:rPr>
        <w:t>которые не удаляются с рабочего сервера</w:t>
      </w:r>
      <w:r>
        <w:t>. Эти приложения содержат</w:t>
      </w:r>
    </w:p>
    <w:p w14:paraId="48C2B25A" w14:textId="77777777" w:rsidR="00245390" w:rsidRDefault="00245390" w:rsidP="00245390">
      <w:r>
        <w:t>известные уязвимости, позволяющие злоумышленникам скомпрометировать</w:t>
      </w:r>
    </w:p>
    <w:p w14:paraId="7040F97D" w14:textId="77777777" w:rsidR="00245390" w:rsidRDefault="00245390" w:rsidP="00245390">
      <w:r>
        <w:t>сервер. Если одно из этих приложений является консолью администратора, а</w:t>
      </w:r>
    </w:p>
    <w:p w14:paraId="07B0259A" w14:textId="77777777" w:rsidR="00245390" w:rsidRDefault="00245390" w:rsidP="00245390">
      <w:r>
        <w:t>стандартные учетные записи не менялись, то атакующий может войти в</w:t>
      </w:r>
    </w:p>
    <w:p w14:paraId="6DAD187A" w14:textId="76C2D336" w:rsidR="00245390" w:rsidRDefault="00245390" w:rsidP="00245390">
      <w:r>
        <w:t>приложение и перехватить контроль над ним, используя стандартный пароль.</w:t>
      </w:r>
    </w:p>
    <w:p w14:paraId="52DCE67B" w14:textId="77777777" w:rsidR="00245390" w:rsidRPr="00C2079E" w:rsidRDefault="00245390" w:rsidP="00245390">
      <w:pPr>
        <w:rPr>
          <w:highlight w:val="yellow"/>
          <w:rPrChange w:id="259" w:author="Vladislav Tsarenko" w:date="2023-07-25T14:12:00Z">
            <w:rPr/>
          </w:rPrChange>
        </w:rPr>
      </w:pPr>
      <w:r w:rsidRPr="00245390">
        <w:rPr>
          <w:b/>
        </w:rPr>
        <w:lastRenderedPageBreak/>
        <w:t>Сценарий №2</w:t>
      </w:r>
      <w:r>
        <w:t xml:space="preserve"> </w:t>
      </w:r>
      <w:r w:rsidRPr="00C2079E">
        <w:rPr>
          <w:highlight w:val="yellow"/>
          <w:rPrChange w:id="260" w:author="Vladislav Tsarenko" w:date="2023-07-25T14:12:00Z">
            <w:rPr/>
          </w:rPrChange>
        </w:rPr>
        <w:t>На сервере не отключен вывод списка файлов в каталогах, что</w:t>
      </w:r>
    </w:p>
    <w:p w14:paraId="7F82EC53" w14:textId="77777777" w:rsidR="00245390" w:rsidRPr="00C2079E" w:rsidRDefault="00245390" w:rsidP="00245390">
      <w:pPr>
        <w:rPr>
          <w:highlight w:val="yellow"/>
          <w:rPrChange w:id="261" w:author="Vladislav Tsarenko" w:date="2023-07-25T14:12:00Z">
            <w:rPr/>
          </w:rPrChange>
        </w:rPr>
      </w:pPr>
      <w:r w:rsidRPr="00C2079E">
        <w:rPr>
          <w:highlight w:val="yellow"/>
          <w:rPrChange w:id="262" w:author="Vladislav Tsarenko" w:date="2023-07-25T14:12:00Z">
            <w:rPr/>
          </w:rPrChange>
        </w:rPr>
        <w:t xml:space="preserve">позволяет злоумышленнику найти и выгрузить скомпилированные </w:t>
      </w:r>
      <w:proofErr w:type="spellStart"/>
      <w:r w:rsidRPr="00C2079E">
        <w:rPr>
          <w:highlight w:val="yellow"/>
          <w:rPrChange w:id="263" w:author="Vladislav Tsarenko" w:date="2023-07-25T14:12:00Z">
            <w:rPr/>
          </w:rPrChange>
        </w:rPr>
        <w:t>Java</w:t>
      </w:r>
      <w:proofErr w:type="spellEnd"/>
      <w:r w:rsidRPr="00C2079E">
        <w:rPr>
          <w:highlight w:val="yellow"/>
          <w:rPrChange w:id="264" w:author="Vladislav Tsarenko" w:date="2023-07-25T14:12:00Z">
            <w:rPr/>
          </w:rPrChange>
        </w:rPr>
        <w:t>-</w:t>
      </w:r>
    </w:p>
    <w:p w14:paraId="5CB11EB7" w14:textId="77777777" w:rsidR="00245390" w:rsidRDefault="00245390" w:rsidP="00245390">
      <w:r w:rsidRPr="00C2079E">
        <w:rPr>
          <w:highlight w:val="yellow"/>
          <w:rPrChange w:id="265" w:author="Vladislav Tsarenko" w:date="2023-07-25T14:12:00Z">
            <w:rPr/>
          </w:rPrChange>
        </w:rPr>
        <w:t>классы</w:t>
      </w:r>
      <w:r>
        <w:t>, после декомпиляции и обратного анализа которых можно</w:t>
      </w:r>
    </w:p>
    <w:p w14:paraId="11F44859" w14:textId="77777777" w:rsidR="00245390" w:rsidRDefault="00245390" w:rsidP="00245390">
      <w:r>
        <w:t>просмотреть исходный код. В результате атакующий может обнаружить</w:t>
      </w:r>
    </w:p>
    <w:p w14:paraId="2B2DC8DD" w14:textId="7950965D" w:rsidR="00245390" w:rsidRDefault="00245390" w:rsidP="00245390">
      <w:r>
        <w:t>уязвимости и получить доступ к приложению</w:t>
      </w:r>
    </w:p>
    <w:p w14:paraId="4797E855" w14:textId="29101CD9" w:rsidR="00245390" w:rsidRPr="00C2079E" w:rsidDel="00C2079E" w:rsidRDefault="00245390" w:rsidP="00245390">
      <w:pPr>
        <w:rPr>
          <w:del w:id="266" w:author="Vladislav Tsarenko" w:date="2023-07-25T14:13:00Z"/>
          <w:highlight w:val="yellow"/>
          <w:rPrChange w:id="267" w:author="Vladislav Tsarenko" w:date="2023-07-25T14:13:00Z">
            <w:rPr>
              <w:del w:id="268" w:author="Vladislav Tsarenko" w:date="2023-07-25T14:13:00Z"/>
            </w:rPr>
          </w:rPrChange>
        </w:rPr>
      </w:pPr>
      <w:r w:rsidRPr="00245390">
        <w:rPr>
          <w:b/>
        </w:rPr>
        <w:t>Сценарий №3</w:t>
      </w:r>
      <w:r>
        <w:t xml:space="preserve"> </w:t>
      </w:r>
      <w:r w:rsidRPr="00C2079E">
        <w:rPr>
          <w:highlight w:val="yellow"/>
          <w:rPrChange w:id="269" w:author="Vladislav Tsarenko" w:date="2023-07-25T14:13:00Z">
            <w:rPr/>
          </w:rPrChange>
        </w:rPr>
        <w:t>Сервер приложений настроен на отправку подробных сообщений об</w:t>
      </w:r>
      <w:ins w:id="270" w:author="Vladislav Tsarenko" w:date="2023-07-25T14:13:00Z">
        <w:r w:rsidR="00C2079E" w:rsidRPr="00C2079E">
          <w:rPr>
            <w:highlight w:val="yellow"/>
            <w:rPrChange w:id="271" w:author="Vladislav Tsarenko" w:date="2023-07-25T14:13:00Z">
              <w:rPr/>
            </w:rPrChange>
          </w:rPr>
          <w:t xml:space="preserve"> </w:t>
        </w:r>
      </w:ins>
    </w:p>
    <w:p w14:paraId="29B8D714" w14:textId="6A2F7CA8" w:rsidR="00245390" w:rsidDel="00C2079E" w:rsidRDefault="00245390" w:rsidP="00245390">
      <w:pPr>
        <w:rPr>
          <w:del w:id="272" w:author="Vladislav Tsarenko" w:date="2023-07-25T14:13:00Z"/>
        </w:rPr>
      </w:pPr>
      <w:r w:rsidRPr="00C2079E">
        <w:rPr>
          <w:highlight w:val="yellow"/>
          <w:rPrChange w:id="273" w:author="Vladislav Tsarenko" w:date="2023-07-25T14:13:00Z">
            <w:rPr/>
          </w:rPrChange>
        </w:rPr>
        <w:t>ошибках, включая данные о трассировке стека</w:t>
      </w:r>
      <w:r>
        <w:t>. Это может привести к разглашению</w:t>
      </w:r>
      <w:ins w:id="274" w:author="Vladislav Tsarenko" w:date="2023-07-25T14:13:00Z">
        <w:r w:rsidR="00C2079E">
          <w:t xml:space="preserve"> </w:t>
        </w:r>
      </w:ins>
    </w:p>
    <w:p w14:paraId="331FD7B5" w14:textId="3ACE3257" w:rsidR="00245390" w:rsidDel="00C2079E" w:rsidRDefault="00245390" w:rsidP="00245390">
      <w:pPr>
        <w:rPr>
          <w:del w:id="275" w:author="Vladislav Tsarenko" w:date="2023-07-25T14:13:00Z"/>
        </w:rPr>
      </w:pPr>
      <w:r>
        <w:t>важной информации, например, о версии компонента, содержащей известные</w:t>
      </w:r>
      <w:ins w:id="276" w:author="Vladislav Tsarenko" w:date="2023-07-25T14:13:00Z">
        <w:r w:rsidR="00C2079E">
          <w:t xml:space="preserve"> </w:t>
        </w:r>
      </w:ins>
    </w:p>
    <w:p w14:paraId="23A5550A" w14:textId="76096082" w:rsidR="00245390" w:rsidRDefault="00245390" w:rsidP="00245390">
      <w:r>
        <w:t>уязвимости.</w:t>
      </w:r>
    </w:p>
    <w:p w14:paraId="60C85B47" w14:textId="01629CF8" w:rsidR="00245390" w:rsidRDefault="00245390" w:rsidP="00245390"/>
    <w:p w14:paraId="3F2C9855" w14:textId="301FB0A0" w:rsidR="00245390" w:rsidRDefault="00245390" w:rsidP="00245390">
      <w:pPr>
        <w:pStyle w:val="1"/>
        <w:rPr>
          <w:rFonts w:cs="Times New Roman"/>
          <w:b w:val="0"/>
        </w:rPr>
      </w:pPr>
      <w:r w:rsidRPr="00C2079E">
        <w:rPr>
          <w:rFonts w:cs="Times New Roman"/>
          <w:highlight w:val="cyan"/>
          <w:rPrChange w:id="277" w:author="Vladislav Tsarenko" w:date="2023-07-25T14:13:00Z">
            <w:rPr>
              <w:rFonts w:ascii="Times New Roman" w:hAnsi="Times New Roman" w:cs="Times New Roman"/>
              <w:b/>
            </w:rPr>
          </w:rPrChange>
        </w:rPr>
        <w:t>Межсайтовое выполнение сценариев (XSS)</w:t>
      </w:r>
    </w:p>
    <w:p w14:paraId="57E325D4" w14:textId="3857DBB1" w:rsidR="00AB7386" w:rsidRDefault="00245390" w:rsidP="00245390">
      <w:r w:rsidRPr="00C2079E">
        <w:rPr>
          <w:highlight w:val="cyan"/>
          <w:lang w:val="en-US"/>
          <w:rPrChange w:id="278" w:author="Vladislav Tsarenko" w:date="2023-07-25T14:13:00Z">
            <w:rPr>
              <w:lang w:val="en-US"/>
            </w:rPr>
          </w:rPrChange>
        </w:rPr>
        <w:t>XSS (</w:t>
      </w:r>
      <w:proofErr w:type="spellStart"/>
      <w:r w:rsidRPr="00C2079E">
        <w:rPr>
          <w:highlight w:val="cyan"/>
          <w:rPrChange w:id="279" w:author="Vladislav Tsarenko" w:date="2023-07-25T14:13:00Z">
            <w:rPr/>
          </w:rPrChange>
        </w:rPr>
        <w:t>англ</w:t>
      </w:r>
      <w:proofErr w:type="spellEnd"/>
      <w:r w:rsidRPr="00C2079E">
        <w:rPr>
          <w:highlight w:val="cyan"/>
          <w:lang w:val="en-US"/>
          <w:rPrChange w:id="280" w:author="Vladislav Tsarenko" w:date="2023-07-25T14:13:00Z">
            <w:rPr>
              <w:lang w:val="en-US"/>
            </w:rPr>
          </w:rPrChange>
        </w:rPr>
        <w:t>. Cross-Site Scripting — «</w:t>
      </w:r>
      <w:r w:rsidRPr="00C2079E">
        <w:rPr>
          <w:highlight w:val="cyan"/>
          <w:rPrChange w:id="281" w:author="Vladislav Tsarenko" w:date="2023-07-25T14:13:00Z">
            <w:rPr/>
          </w:rPrChange>
        </w:rPr>
        <w:t>межсайтовый</w:t>
      </w:r>
      <w:r w:rsidRPr="00C2079E">
        <w:rPr>
          <w:highlight w:val="cyan"/>
          <w:lang w:val="en-US"/>
          <w:rPrChange w:id="282" w:author="Vladislav Tsarenko" w:date="2023-07-25T14:13:00Z">
            <w:rPr>
              <w:lang w:val="en-US"/>
            </w:rPr>
          </w:rPrChange>
        </w:rPr>
        <w:t xml:space="preserve"> </w:t>
      </w:r>
      <w:proofErr w:type="spellStart"/>
      <w:r w:rsidRPr="00C2079E">
        <w:rPr>
          <w:highlight w:val="cyan"/>
          <w:rPrChange w:id="283" w:author="Vladislav Tsarenko" w:date="2023-07-25T14:13:00Z">
            <w:rPr/>
          </w:rPrChange>
        </w:rPr>
        <w:t>скриптинг</w:t>
      </w:r>
      <w:proofErr w:type="spellEnd"/>
      <w:r w:rsidRPr="00C2079E">
        <w:rPr>
          <w:highlight w:val="cyan"/>
          <w:lang w:val="en-US"/>
          <w:rPrChange w:id="284" w:author="Vladislav Tsarenko" w:date="2023-07-25T14:13:00Z">
            <w:rPr>
              <w:lang w:val="en-US"/>
            </w:rPr>
          </w:rPrChange>
        </w:rPr>
        <w:t>»)</w:t>
      </w:r>
      <w:r w:rsidR="00AB7386" w:rsidRPr="00AB7386">
        <w:rPr>
          <w:lang w:val="en-US"/>
        </w:rPr>
        <w:t xml:space="preserve">. </w:t>
      </w:r>
      <w:r w:rsidR="00AB7386">
        <w:t xml:space="preserve">Ее суть довольно проста, </w:t>
      </w:r>
      <w:r w:rsidR="00AB7386" w:rsidRPr="00C2079E">
        <w:rPr>
          <w:highlight w:val="yellow"/>
          <w:rPrChange w:id="285" w:author="Vladislav Tsarenko" w:date="2023-07-25T14:13:00Z">
            <w:rPr/>
          </w:rPrChange>
        </w:rPr>
        <w:t xml:space="preserve">злоумышленнику удается внедрить на страницу </w:t>
      </w:r>
      <w:r w:rsidR="00AB7386" w:rsidRPr="00C2079E">
        <w:rPr>
          <w:highlight w:val="yellow"/>
          <w:lang w:val="en-US"/>
          <w:rPrChange w:id="286" w:author="Vladislav Tsarenko" w:date="2023-07-25T14:13:00Z">
            <w:rPr>
              <w:lang w:val="en-US"/>
            </w:rPr>
          </w:rPrChange>
        </w:rPr>
        <w:t>JavaScript</w:t>
      </w:r>
      <w:r w:rsidR="00AB7386" w:rsidRPr="00C2079E">
        <w:rPr>
          <w:highlight w:val="yellow"/>
          <w:rPrChange w:id="287" w:author="Vladislav Tsarenko" w:date="2023-07-25T14:13:00Z">
            <w:rPr/>
          </w:rPrChange>
        </w:rPr>
        <w:t>-код, который не был предусмотрен разработчиками</w:t>
      </w:r>
      <w:r w:rsidR="00AB7386">
        <w:t xml:space="preserve">. Этот </w:t>
      </w:r>
      <w:r w:rsidR="00AB7386" w:rsidRPr="00C2079E">
        <w:rPr>
          <w:highlight w:val="yellow"/>
          <w:rPrChange w:id="288" w:author="Vladislav Tsarenko" w:date="2023-07-25T14:13:00Z">
            <w:rPr/>
          </w:rPrChange>
        </w:rPr>
        <w:t>код будет выполняться каждый раз, когда жертвы будут заходить на страницу приложения.</w:t>
      </w:r>
    </w:p>
    <w:p w14:paraId="5F90AFD0" w14:textId="68EDAB45" w:rsidR="00AB7386" w:rsidRDefault="00AB7386" w:rsidP="00245390">
      <w:r>
        <w:t xml:space="preserve">Злоумышленник </w:t>
      </w:r>
      <w:proofErr w:type="gramStart"/>
      <w:r>
        <w:t xml:space="preserve">может </w:t>
      </w:r>
      <w:r w:rsidR="00F96D53">
        <w:t>:</w:t>
      </w:r>
      <w:proofErr w:type="gramEnd"/>
    </w:p>
    <w:p w14:paraId="1D93F895" w14:textId="4CB59A20" w:rsidR="00AB7386" w:rsidRPr="005D7318" w:rsidRDefault="00AB7386" w:rsidP="005D7318">
      <w:r w:rsidRPr="00C2079E">
        <w:rPr>
          <w:highlight w:val="yellow"/>
          <w:rPrChange w:id="289" w:author="Vladislav Tsarenko" w:date="2023-07-25T14:13:00Z">
            <w:rPr/>
          </w:rPrChange>
        </w:rPr>
        <w:t xml:space="preserve">получить </w:t>
      </w:r>
      <w:proofErr w:type="spellStart"/>
      <w:r w:rsidRPr="00C2079E">
        <w:rPr>
          <w:highlight w:val="yellow"/>
          <w:rPrChange w:id="290" w:author="Vladislav Tsarenko" w:date="2023-07-25T14:13:00Z">
            <w:rPr/>
          </w:rPrChange>
        </w:rPr>
        <w:t>авторизационные</w:t>
      </w:r>
      <w:proofErr w:type="spellEnd"/>
      <w:r w:rsidRPr="00C2079E">
        <w:rPr>
          <w:highlight w:val="yellow"/>
          <w:rPrChange w:id="291" w:author="Vladislav Tsarenko" w:date="2023-07-25T14:13:00Z">
            <w:rPr/>
          </w:rPrChange>
        </w:rPr>
        <w:t xml:space="preserve"> данные пользователя и войти в его аккаунт</w:t>
      </w:r>
      <w:r w:rsidRPr="005D7318">
        <w:t>.</w:t>
      </w:r>
    </w:p>
    <w:p w14:paraId="6DE6961D" w14:textId="342AAE32" w:rsidR="00AB7386" w:rsidRPr="005D7318" w:rsidRDefault="00AB7386" w:rsidP="005D7318">
      <w:r w:rsidRPr="00C2079E">
        <w:rPr>
          <w:highlight w:val="yellow"/>
          <w:rPrChange w:id="292" w:author="Vladislav Tsarenko" w:date="2023-07-25T14:13:00Z">
            <w:rPr/>
          </w:rPrChange>
        </w:rPr>
        <w:t xml:space="preserve">Незаметно для жертвы перенаправить его на другую страницу. Эта страница может выглядеть идентично, и пользователь может вводить на ней какие-то </w:t>
      </w:r>
      <w:proofErr w:type="spellStart"/>
      <w:r w:rsidRPr="00C2079E">
        <w:rPr>
          <w:highlight w:val="yellow"/>
          <w:rPrChange w:id="293" w:author="Vladislav Tsarenko" w:date="2023-07-25T14:13:00Z">
            <w:rPr/>
          </w:rPrChange>
        </w:rPr>
        <w:t>авторизационные</w:t>
      </w:r>
      <w:proofErr w:type="spellEnd"/>
      <w:r w:rsidRPr="00C2079E">
        <w:rPr>
          <w:highlight w:val="yellow"/>
          <w:rPrChange w:id="294" w:author="Vladislav Tsarenko" w:date="2023-07-25T14:13:00Z">
            <w:rPr/>
          </w:rPrChange>
        </w:rPr>
        <w:t xml:space="preserve"> данные и т.п.</w:t>
      </w:r>
    </w:p>
    <w:p w14:paraId="646983D0" w14:textId="77D7B921" w:rsidR="005D7318" w:rsidRPr="005D7318" w:rsidRDefault="005D7318" w:rsidP="005D7318">
      <w:proofErr w:type="spellStart"/>
      <w:r w:rsidRPr="00C2079E">
        <w:rPr>
          <w:highlight w:val="yellow"/>
          <w:rPrChange w:id="295" w:author="Vladislav Tsarenko" w:date="2023-07-25T14:13:00Z">
            <w:rPr/>
          </w:rPrChange>
        </w:rPr>
        <w:t>Регестриовать</w:t>
      </w:r>
      <w:proofErr w:type="spellEnd"/>
      <w:r w:rsidRPr="00C2079E">
        <w:rPr>
          <w:highlight w:val="yellow"/>
          <w:rPrChange w:id="296" w:author="Vladislav Tsarenko" w:date="2023-07-25T14:13:00Z">
            <w:rPr/>
          </w:rPrChange>
        </w:rPr>
        <w:t xml:space="preserve"> нажатия клавиш.</w:t>
      </w:r>
    </w:p>
    <w:p w14:paraId="29E628B1" w14:textId="10FE7291" w:rsidR="005D7318" w:rsidRPr="00A87147" w:rsidRDefault="005D7318" w:rsidP="00A87147">
      <w:r w:rsidRPr="00C2079E">
        <w:rPr>
          <w:highlight w:val="yellow"/>
          <w:rPrChange w:id="297" w:author="Vladislav Tsarenko" w:date="2023-07-25T14:13:00Z">
            <w:rPr/>
          </w:rPrChange>
        </w:rPr>
        <w:t>Заменять или подменять DOM узлы</w:t>
      </w:r>
      <w:r w:rsidRPr="00A87147">
        <w:t>.</w:t>
      </w:r>
    </w:p>
    <w:p w14:paraId="2FB2E261" w14:textId="15E8B718" w:rsidR="00621609" w:rsidRPr="00621609" w:rsidRDefault="00F96D53" w:rsidP="00245390">
      <w:r w:rsidRPr="00C2079E">
        <w:rPr>
          <w:highlight w:val="yellow"/>
          <w:rPrChange w:id="298" w:author="Vladislav Tsarenko" w:date="2023-07-25T14:14:00Z">
            <w:rPr/>
          </w:rPrChange>
        </w:rPr>
        <w:t xml:space="preserve">Украсть </w:t>
      </w:r>
      <w:proofErr w:type="spellStart"/>
      <w:r w:rsidRPr="00C2079E">
        <w:rPr>
          <w:highlight w:val="yellow"/>
          <w:rPrChange w:id="299" w:author="Vladislav Tsarenko" w:date="2023-07-25T14:14:00Z">
            <w:rPr/>
          </w:rPrChange>
        </w:rPr>
        <w:t>авторизационные</w:t>
      </w:r>
      <w:proofErr w:type="spellEnd"/>
      <w:r w:rsidRPr="00C2079E">
        <w:rPr>
          <w:highlight w:val="yellow"/>
          <w:rPrChange w:id="300" w:author="Vladislav Tsarenko" w:date="2023-07-25T14:14:00Z">
            <w:rPr/>
          </w:rPrChange>
        </w:rPr>
        <w:t xml:space="preserve"> </w:t>
      </w:r>
      <w:proofErr w:type="spellStart"/>
      <w:r w:rsidRPr="00C2079E">
        <w:rPr>
          <w:highlight w:val="yellow"/>
          <w:rPrChange w:id="301" w:author="Vladislav Tsarenko" w:date="2023-07-25T14:14:00Z">
            <w:rPr/>
          </w:rPrChange>
        </w:rPr>
        <w:t>куки</w:t>
      </w:r>
      <w:proofErr w:type="spellEnd"/>
      <w:r w:rsidRPr="00C2079E">
        <w:rPr>
          <w:highlight w:val="yellow"/>
          <w:rPrChange w:id="302" w:author="Vladislav Tsarenko" w:date="2023-07-25T14:14:00Z">
            <w:rPr/>
          </w:rPrChange>
        </w:rPr>
        <w:t>.</w:t>
      </w:r>
      <w:r>
        <w:t xml:space="preserve"> Куки хранятся на клиенте.</w:t>
      </w:r>
      <w:r w:rsidR="0045706A">
        <w:t xml:space="preserve"> </w:t>
      </w:r>
      <w:r w:rsidR="0045706A" w:rsidRPr="00C2079E">
        <w:rPr>
          <w:highlight w:val="yellow"/>
          <w:lang w:val="en-US"/>
          <w:rPrChange w:id="303" w:author="Vladislav Tsarenko" w:date="2023-07-25T14:14:00Z">
            <w:rPr>
              <w:lang w:val="en-US"/>
            </w:rPr>
          </w:rPrChange>
        </w:rPr>
        <w:t>JS</w:t>
      </w:r>
      <w:r w:rsidR="0045706A" w:rsidRPr="00C2079E">
        <w:rPr>
          <w:highlight w:val="yellow"/>
          <w:rPrChange w:id="304" w:author="Vladislav Tsarenko" w:date="2023-07-25T14:14:00Z">
            <w:rPr/>
          </w:rPrChange>
        </w:rPr>
        <w:t xml:space="preserve"> код может без труда их достать и отправить злоумышленнику</w:t>
      </w:r>
      <w:r w:rsidR="0045706A">
        <w:t xml:space="preserve"> (например через </w:t>
      </w:r>
      <w:r w:rsidR="0045706A">
        <w:rPr>
          <w:lang w:val="en-US"/>
        </w:rPr>
        <w:t>AJAX</w:t>
      </w:r>
      <w:r w:rsidR="0045706A" w:rsidRPr="0045706A">
        <w:t>-</w:t>
      </w:r>
      <w:r w:rsidR="0045706A">
        <w:t>запрос).</w:t>
      </w:r>
    </w:p>
    <w:p w14:paraId="6E69B91D" w14:textId="3DE16693" w:rsidR="00AB7386" w:rsidRDefault="00AB7386" w:rsidP="00245390">
      <w:pPr>
        <w:rPr>
          <w:b/>
        </w:rPr>
      </w:pPr>
      <w:r w:rsidRPr="00C2079E">
        <w:rPr>
          <w:b/>
          <w:highlight w:val="cyan"/>
          <w:rPrChange w:id="305" w:author="Vladislav Tsarenko" w:date="2023-07-25T14:14:00Z">
            <w:rPr>
              <w:b/>
            </w:rPr>
          </w:rPrChange>
        </w:rPr>
        <w:t>Как заразить</w:t>
      </w:r>
      <w:r>
        <w:rPr>
          <w:b/>
        </w:rPr>
        <w:t>:</w:t>
      </w:r>
    </w:p>
    <w:p w14:paraId="0B28F743" w14:textId="3C9FA4AD" w:rsidR="00AB7386" w:rsidRDefault="00AB7386" w:rsidP="00245390">
      <w:r w:rsidRPr="00C2079E">
        <w:rPr>
          <w:highlight w:val="yellow"/>
          <w:rPrChange w:id="306" w:author="Vladislav Tsarenko" w:date="2023-07-25T14:14:00Z">
            <w:rPr/>
          </w:rPrChange>
        </w:rPr>
        <w:t xml:space="preserve">В </w:t>
      </w:r>
      <w:proofErr w:type="spellStart"/>
      <w:r w:rsidRPr="00C2079E">
        <w:rPr>
          <w:highlight w:val="yellow"/>
          <w:rPrChange w:id="307" w:author="Vladislav Tsarenko" w:date="2023-07-25T14:14:00Z">
            <w:rPr/>
          </w:rPrChange>
        </w:rPr>
        <w:t>инпут</w:t>
      </w:r>
      <w:proofErr w:type="spellEnd"/>
      <w:r w:rsidRPr="00C2079E">
        <w:rPr>
          <w:highlight w:val="yellow"/>
          <w:rPrChange w:id="308" w:author="Vladislav Tsarenko" w:date="2023-07-25T14:14:00Z">
            <w:rPr/>
          </w:rPrChange>
        </w:rPr>
        <w:t xml:space="preserve"> можно ввести вредоносный скрипт, который затем выводится на странице (например </w:t>
      </w:r>
      <w:proofErr w:type="spellStart"/>
      <w:r w:rsidRPr="00C2079E">
        <w:rPr>
          <w:highlight w:val="yellow"/>
          <w:rPrChange w:id="309" w:author="Vladislav Tsarenko" w:date="2023-07-25T14:14:00Z">
            <w:rPr/>
          </w:rPrChange>
        </w:rPr>
        <w:t>коментарий</w:t>
      </w:r>
      <w:proofErr w:type="spellEnd"/>
      <w:r w:rsidRPr="00C2079E">
        <w:rPr>
          <w:highlight w:val="yellow"/>
          <w:rPrChange w:id="310" w:author="Vladislav Tsarenko" w:date="2023-07-25T14:14:00Z">
            <w:rPr/>
          </w:rPrChange>
        </w:rPr>
        <w:t>).</w:t>
      </w:r>
    </w:p>
    <w:p w14:paraId="537D5059" w14:textId="17E8A042" w:rsidR="00AB7386" w:rsidRDefault="00AB7386" w:rsidP="00245390">
      <w:r>
        <w:t xml:space="preserve">Когда </w:t>
      </w:r>
      <w:r w:rsidRPr="00B70C4F">
        <w:rPr>
          <w:highlight w:val="yellow"/>
          <w:rPrChange w:id="311" w:author="Vladislav Tsarenko" w:date="2023-07-25T14:14:00Z">
            <w:rPr/>
          </w:rPrChange>
        </w:rPr>
        <w:t>другие пользователи</w:t>
      </w:r>
      <w:r>
        <w:t xml:space="preserve"> зайдут на эту же страницу, </w:t>
      </w:r>
      <w:r w:rsidRPr="00B70C4F">
        <w:rPr>
          <w:highlight w:val="yellow"/>
          <w:rPrChange w:id="312" w:author="Vladislav Tsarenko" w:date="2023-07-25T14:14:00Z">
            <w:rPr/>
          </w:rPrChange>
        </w:rPr>
        <w:t xml:space="preserve">вместе с текстом </w:t>
      </w:r>
      <w:r w:rsidR="00F96D53" w:rsidRPr="00B70C4F">
        <w:rPr>
          <w:highlight w:val="yellow"/>
          <w:rPrChange w:id="313" w:author="Vladislav Tsarenko" w:date="2023-07-25T14:14:00Z">
            <w:rPr/>
          </w:rPrChange>
        </w:rPr>
        <w:t xml:space="preserve">они загрузят и </w:t>
      </w:r>
      <w:r w:rsidR="00F96D53" w:rsidRPr="00B70C4F">
        <w:rPr>
          <w:highlight w:val="yellow"/>
          <w:lang w:val="en-US"/>
          <w:rPrChange w:id="314" w:author="Vladislav Tsarenko" w:date="2023-07-25T14:14:00Z">
            <w:rPr>
              <w:lang w:val="en-US"/>
            </w:rPr>
          </w:rPrChange>
        </w:rPr>
        <w:t>JavaScript</w:t>
      </w:r>
      <w:r w:rsidR="00F96D53" w:rsidRPr="00B70C4F">
        <w:rPr>
          <w:highlight w:val="yellow"/>
          <w:rPrChange w:id="315" w:author="Vladislav Tsarenko" w:date="2023-07-25T14:14:00Z">
            <w:rPr/>
          </w:rPrChange>
        </w:rPr>
        <w:t>-код злоумышленника.</w:t>
      </w:r>
    </w:p>
    <w:p w14:paraId="3C56831E" w14:textId="77777777" w:rsidR="0045706A" w:rsidRDefault="0045706A" w:rsidP="00245390">
      <w:r>
        <w:t xml:space="preserve">Если </w:t>
      </w:r>
      <w:r w:rsidRPr="00B70C4F">
        <w:rPr>
          <w:highlight w:val="yellow"/>
          <w:rPrChange w:id="316" w:author="Vladislav Tsarenko" w:date="2023-07-25T14:14:00Z">
            <w:rPr/>
          </w:rPrChange>
        </w:rPr>
        <w:t xml:space="preserve">страница использует какие-то </w:t>
      </w:r>
      <w:r w:rsidRPr="00B70C4F">
        <w:rPr>
          <w:highlight w:val="yellow"/>
          <w:lang w:val="en-US"/>
          <w:rPrChange w:id="317" w:author="Vladislav Tsarenko" w:date="2023-07-25T14:14:00Z">
            <w:rPr>
              <w:lang w:val="en-US"/>
            </w:rPr>
          </w:rPrChange>
        </w:rPr>
        <w:t>get</w:t>
      </w:r>
      <w:r w:rsidRPr="00B70C4F">
        <w:rPr>
          <w:highlight w:val="yellow"/>
          <w:rPrChange w:id="318" w:author="Vladislav Tsarenko" w:date="2023-07-25T14:14:00Z">
            <w:rPr/>
          </w:rPrChange>
        </w:rPr>
        <w:t xml:space="preserve">-параметры. </w:t>
      </w:r>
      <w:proofErr w:type="gramStart"/>
      <w:r w:rsidRPr="00B70C4F">
        <w:rPr>
          <w:highlight w:val="yellow"/>
          <w:rPrChange w:id="319" w:author="Vladislav Tsarenko" w:date="2023-07-25T14:14:00Z">
            <w:rPr/>
          </w:rPrChange>
        </w:rPr>
        <w:t>Например</w:t>
      </w:r>
      <w:proofErr w:type="gramEnd"/>
      <w:r w:rsidRPr="00B70C4F">
        <w:rPr>
          <w:highlight w:val="yellow"/>
          <w:rPrChange w:id="320" w:author="Vladislav Tsarenko" w:date="2023-07-25T14:14:00Z">
            <w:rPr/>
          </w:rPrChange>
        </w:rPr>
        <w:t xml:space="preserve"> при поиске</w:t>
      </w:r>
      <w:r>
        <w:t>, ссылка изменяется на</w:t>
      </w:r>
    </w:p>
    <w:p w14:paraId="7EED9A0B" w14:textId="72447C51" w:rsidR="0045706A" w:rsidRDefault="0045706A" w:rsidP="00245390">
      <w:r w:rsidRPr="0045706A">
        <w:t xml:space="preserve"> </w:t>
      </w:r>
      <w:r>
        <w:rPr>
          <w:noProof/>
        </w:rPr>
        <w:drawing>
          <wp:inline distT="0" distB="0" distL="0" distR="0" wp14:anchorId="28AAC865" wp14:editId="3AD69732">
            <wp:extent cx="2962275" cy="35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CDB" w14:textId="2DA8ADDB" w:rsidR="0045706A" w:rsidRDefault="0045706A" w:rsidP="00245390">
      <w:r>
        <w:lastRenderedPageBreak/>
        <w:t xml:space="preserve">А </w:t>
      </w:r>
      <w:r w:rsidRPr="00B70C4F">
        <w:rPr>
          <w:highlight w:val="yellow"/>
          <w:rPrChange w:id="321" w:author="Vladislav Tsarenko" w:date="2023-07-25T14:15:00Z">
            <w:rPr/>
          </w:rPrChange>
        </w:rPr>
        <w:t xml:space="preserve">при неудачном поиске страница выводит “сущность </w:t>
      </w:r>
      <w:proofErr w:type="spellStart"/>
      <w:r w:rsidRPr="00B70C4F">
        <w:rPr>
          <w:highlight w:val="yellow"/>
          <w:lang w:val="en-US"/>
          <w:rPrChange w:id="322" w:author="Vladislav Tsarenko" w:date="2023-07-25T14:15:00Z">
            <w:rPr>
              <w:lang w:val="en-US"/>
            </w:rPr>
          </w:rPrChange>
        </w:rPr>
        <w:t>gdfg</w:t>
      </w:r>
      <w:proofErr w:type="spellEnd"/>
      <w:r w:rsidRPr="00B70C4F">
        <w:rPr>
          <w:highlight w:val="yellow"/>
          <w:rPrChange w:id="323" w:author="Vladislav Tsarenko" w:date="2023-07-25T14:15:00Z">
            <w:rPr/>
          </w:rPrChange>
        </w:rPr>
        <w:t xml:space="preserve"> не найдена</w:t>
      </w:r>
      <w:r w:rsidRPr="0045706A">
        <w:t>”</w:t>
      </w:r>
      <w:r>
        <w:t xml:space="preserve">. Значит </w:t>
      </w:r>
      <w:r w:rsidRPr="00B70C4F">
        <w:rPr>
          <w:highlight w:val="yellow"/>
          <w:rPrChange w:id="324" w:author="Vladislav Tsarenko" w:date="2023-07-25T14:15:00Z">
            <w:rPr/>
          </w:rPrChange>
        </w:rPr>
        <w:t xml:space="preserve">в </w:t>
      </w:r>
      <w:r w:rsidRPr="00B70C4F">
        <w:rPr>
          <w:highlight w:val="yellow"/>
          <w:lang w:val="en-US"/>
          <w:rPrChange w:id="325" w:author="Vladislav Tsarenko" w:date="2023-07-25T14:15:00Z">
            <w:rPr>
              <w:lang w:val="en-US"/>
            </w:rPr>
          </w:rPrChange>
        </w:rPr>
        <w:t>URL</w:t>
      </w:r>
      <w:r w:rsidR="00365C9D" w:rsidRPr="00B70C4F">
        <w:rPr>
          <w:highlight w:val="yellow"/>
          <w:rPrChange w:id="326" w:author="Vladislav Tsarenko" w:date="2023-07-25T14:15:00Z">
            <w:rPr/>
          </w:rPrChange>
        </w:rPr>
        <w:t xml:space="preserve"> в параметр </w:t>
      </w:r>
      <w:r w:rsidR="00365C9D" w:rsidRPr="00B70C4F">
        <w:rPr>
          <w:highlight w:val="yellow"/>
          <w:lang w:val="en-US"/>
          <w:rPrChange w:id="327" w:author="Vladislav Tsarenko" w:date="2023-07-25T14:15:00Z">
            <w:rPr>
              <w:lang w:val="en-US"/>
            </w:rPr>
          </w:rPrChange>
        </w:rPr>
        <w:t>search</w:t>
      </w:r>
      <w:r w:rsidRPr="00B70C4F">
        <w:rPr>
          <w:highlight w:val="yellow"/>
          <w:rPrChange w:id="328" w:author="Vladislav Tsarenko" w:date="2023-07-25T14:15:00Z">
            <w:rPr/>
          </w:rPrChange>
        </w:rPr>
        <w:t xml:space="preserve"> злоумышленник может н</w:t>
      </w:r>
      <w:r w:rsidR="00365C9D" w:rsidRPr="00B70C4F">
        <w:rPr>
          <w:highlight w:val="yellow"/>
          <w:rPrChange w:id="329" w:author="Vladislav Tsarenko" w:date="2023-07-25T14:15:00Z">
            <w:rPr/>
          </w:rPrChange>
        </w:rPr>
        <w:t>аписать &lt;</w:t>
      </w:r>
      <w:r w:rsidR="00365C9D" w:rsidRPr="00B70C4F">
        <w:rPr>
          <w:highlight w:val="yellow"/>
          <w:lang w:val="en-US"/>
          <w:rPrChange w:id="330" w:author="Vladislav Tsarenko" w:date="2023-07-25T14:15:00Z">
            <w:rPr>
              <w:lang w:val="en-US"/>
            </w:rPr>
          </w:rPrChange>
        </w:rPr>
        <w:t>script</w:t>
      </w:r>
      <w:r w:rsidR="00365C9D" w:rsidRPr="00B70C4F">
        <w:rPr>
          <w:highlight w:val="yellow"/>
          <w:rPrChange w:id="331" w:author="Vladislav Tsarenko" w:date="2023-07-25T14:15:00Z">
            <w:rPr/>
          </w:rPrChange>
        </w:rPr>
        <w:t>&gt;вредоносный код&lt;/</w:t>
      </w:r>
      <w:r w:rsidR="00365C9D" w:rsidRPr="00B70C4F">
        <w:rPr>
          <w:highlight w:val="yellow"/>
          <w:lang w:val="en-US"/>
          <w:rPrChange w:id="332" w:author="Vladislav Tsarenko" w:date="2023-07-25T14:15:00Z">
            <w:rPr>
              <w:lang w:val="en-US"/>
            </w:rPr>
          </w:rPrChange>
        </w:rPr>
        <w:t>script</w:t>
      </w:r>
      <w:r w:rsidR="00365C9D" w:rsidRPr="00B70C4F">
        <w:rPr>
          <w:highlight w:val="yellow"/>
          <w:rPrChange w:id="333" w:author="Vladislav Tsarenko" w:date="2023-07-25T14:15:00Z">
            <w:rPr/>
          </w:rPrChange>
        </w:rPr>
        <w:t>&gt;.</w:t>
      </w:r>
      <w:r w:rsidR="00621609">
        <w:t xml:space="preserve"> В этом случае </w:t>
      </w:r>
      <w:r w:rsidR="00621609" w:rsidRPr="00B70C4F">
        <w:rPr>
          <w:highlight w:val="yellow"/>
          <w:rPrChange w:id="334" w:author="Vladislav Tsarenko" w:date="2023-07-25T14:15:00Z">
            <w:rPr/>
          </w:rPrChange>
        </w:rPr>
        <w:t>пользователя нужно заставить перейти по ссылке.</w:t>
      </w:r>
    </w:p>
    <w:p w14:paraId="0A41A034" w14:textId="77777777" w:rsidR="00621609" w:rsidRDefault="00621609" w:rsidP="00245390">
      <w:pPr>
        <w:rPr>
          <w:b/>
        </w:rPr>
      </w:pPr>
      <w:r>
        <w:rPr>
          <w:b/>
        </w:rPr>
        <w:t xml:space="preserve">Типы: </w:t>
      </w:r>
    </w:p>
    <w:p w14:paraId="231BC5A3" w14:textId="0C135B3E" w:rsidR="00621609" w:rsidRDefault="00621609" w:rsidP="00245390">
      <w:proofErr w:type="gramStart"/>
      <w:r w:rsidRPr="00B70C4F">
        <w:rPr>
          <w:b/>
          <w:highlight w:val="cyan"/>
          <w:rPrChange w:id="335" w:author="Vladislav Tsarenko" w:date="2023-07-25T14:15:00Z">
            <w:rPr>
              <w:b/>
            </w:rPr>
          </w:rPrChange>
        </w:rPr>
        <w:t>отраженное(</w:t>
      </w:r>
      <w:proofErr w:type="gramEnd"/>
      <w:r w:rsidRPr="00B70C4F">
        <w:rPr>
          <w:b/>
          <w:highlight w:val="cyan"/>
          <w:lang w:val="en-US"/>
          <w:rPrChange w:id="336" w:author="Vladislav Tsarenko" w:date="2023-07-25T14:15:00Z">
            <w:rPr>
              <w:b/>
              <w:lang w:val="en-US"/>
            </w:rPr>
          </w:rPrChange>
        </w:rPr>
        <w:t>Reflected</w:t>
      </w:r>
      <w:r w:rsidRPr="00B70C4F">
        <w:rPr>
          <w:b/>
          <w:highlight w:val="cyan"/>
          <w:rPrChange w:id="337" w:author="Vladislav Tsarenko" w:date="2023-07-25T14:15:00Z">
            <w:rPr>
              <w:b/>
            </w:rPr>
          </w:rPrChange>
        </w:rPr>
        <w:t>)</w:t>
      </w:r>
      <w:r>
        <w:t xml:space="preserve"> - Когда </w:t>
      </w:r>
      <w:r w:rsidRPr="00B70C4F">
        <w:rPr>
          <w:highlight w:val="yellow"/>
          <w:rPrChange w:id="338" w:author="Vladislav Tsarenko" w:date="2023-07-25T14:15:00Z">
            <w:rPr/>
          </w:rPrChange>
        </w:rPr>
        <w:t xml:space="preserve">модифицируется </w:t>
      </w:r>
      <w:proofErr w:type="spellStart"/>
      <w:r w:rsidRPr="00B70C4F">
        <w:rPr>
          <w:highlight w:val="yellow"/>
          <w:lang w:val="en-US"/>
          <w:rPrChange w:id="339" w:author="Vladislav Tsarenko" w:date="2023-07-25T14:15:00Z">
            <w:rPr>
              <w:lang w:val="en-US"/>
            </w:rPr>
          </w:rPrChange>
        </w:rPr>
        <w:t>url</w:t>
      </w:r>
      <w:proofErr w:type="spellEnd"/>
      <w:r w:rsidRPr="00B70C4F">
        <w:rPr>
          <w:highlight w:val="yellow"/>
          <w:rPrChange w:id="340" w:author="Vladislav Tsarenko" w:date="2023-07-25T14:15:00Z">
            <w:rPr/>
          </w:rPrChange>
        </w:rPr>
        <w:t>, и пользователь переходит по ссылке.</w:t>
      </w:r>
    </w:p>
    <w:p w14:paraId="5D9FFFCF" w14:textId="4FD7C70B" w:rsidR="00621609" w:rsidRPr="00621609" w:rsidRDefault="00621609" w:rsidP="00245390">
      <w:r w:rsidRPr="00B70C4F">
        <w:rPr>
          <w:b/>
          <w:highlight w:val="cyan"/>
          <w:rPrChange w:id="341" w:author="Vladislav Tsarenko" w:date="2023-07-25T14:15:00Z">
            <w:rPr>
              <w:b/>
            </w:rPr>
          </w:rPrChange>
        </w:rPr>
        <w:t>Межсайтовое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621609">
        <w:t xml:space="preserve"> </w:t>
      </w:r>
      <w:r w:rsidRPr="00B70C4F">
        <w:rPr>
          <w:highlight w:val="yellow"/>
          <w:rPrChange w:id="342" w:author="Vladislav Tsarenko" w:date="2023-07-25T14:15:00Z">
            <w:rPr/>
          </w:rPrChange>
        </w:rPr>
        <w:t>приложение</w:t>
      </w:r>
      <w:proofErr w:type="gramEnd"/>
      <w:r w:rsidRPr="00B70C4F">
        <w:rPr>
          <w:highlight w:val="yellow"/>
          <w:rPrChange w:id="343" w:author="Vladislav Tsarenko" w:date="2023-07-25T14:15:00Z">
            <w:rPr/>
          </w:rPrChange>
        </w:rPr>
        <w:t xml:space="preserve"> сохраняет необработанные входные данные в </w:t>
      </w:r>
      <w:proofErr w:type="spellStart"/>
      <w:r w:rsidRPr="00B70C4F">
        <w:rPr>
          <w:highlight w:val="yellow"/>
          <w:rPrChange w:id="344" w:author="Vladislav Tsarenko" w:date="2023-07-25T14:15:00Z">
            <w:rPr/>
          </w:rPrChange>
        </w:rPr>
        <w:t>бд</w:t>
      </w:r>
      <w:proofErr w:type="spellEnd"/>
      <w:r w:rsidRPr="00B70C4F">
        <w:rPr>
          <w:highlight w:val="yellow"/>
          <w:rPrChange w:id="345" w:author="Vladislav Tsarenko" w:date="2023-07-25T14:15:00Z">
            <w:rPr/>
          </w:rPrChange>
        </w:rPr>
        <w:t xml:space="preserve">. Затем эти данные передаются </w:t>
      </w:r>
      <w:proofErr w:type="gramStart"/>
      <w:r w:rsidRPr="00B70C4F">
        <w:rPr>
          <w:highlight w:val="yellow"/>
          <w:rPrChange w:id="346" w:author="Vladislav Tsarenko" w:date="2023-07-25T14:15:00Z">
            <w:rPr/>
          </w:rPrChange>
        </w:rPr>
        <w:t>другим пользователям</w:t>
      </w:r>
      <w:proofErr w:type="gramEnd"/>
      <w:r>
        <w:t xml:space="preserve"> которые посещают эту страницу (комментарии на форумах).</w:t>
      </w:r>
    </w:p>
    <w:p w14:paraId="52217BD2" w14:textId="3D0C038B" w:rsidR="00621609" w:rsidRPr="00BE6853" w:rsidRDefault="00BE6853" w:rsidP="00245390">
      <w:r w:rsidRPr="00B70C4F">
        <w:rPr>
          <w:b/>
          <w:highlight w:val="cyan"/>
          <w:rPrChange w:id="347" w:author="Vladislav Tsarenko" w:date="2023-07-25T14:15:00Z">
            <w:rPr>
              <w:b/>
            </w:rPr>
          </w:rPrChange>
        </w:rPr>
        <w:t>DOM XSS</w:t>
      </w:r>
      <w:r>
        <w:rPr>
          <w:b/>
        </w:rPr>
        <w:t xml:space="preserve"> – </w:t>
      </w:r>
      <w:r>
        <w:t xml:space="preserve">этой атаке </w:t>
      </w:r>
      <w:r w:rsidRPr="00B70C4F">
        <w:rPr>
          <w:highlight w:val="yellow"/>
          <w:rPrChange w:id="348" w:author="Vladislav Tsarenko" w:date="2023-07-25T14:15:00Z">
            <w:rPr/>
          </w:rPrChange>
        </w:rPr>
        <w:t xml:space="preserve">подвержены </w:t>
      </w:r>
      <w:r w:rsidRPr="00B70C4F">
        <w:rPr>
          <w:highlight w:val="yellow"/>
          <w:lang w:val="en-US"/>
          <w:rPrChange w:id="349" w:author="Vladislav Tsarenko" w:date="2023-07-25T14:15:00Z">
            <w:rPr>
              <w:lang w:val="en-US"/>
            </w:rPr>
          </w:rPrChange>
        </w:rPr>
        <w:t>JS</w:t>
      </w:r>
      <w:r w:rsidRPr="00B70C4F">
        <w:rPr>
          <w:highlight w:val="yellow"/>
          <w:rPrChange w:id="350" w:author="Vladislav Tsarenko" w:date="2023-07-25T14:15:00Z">
            <w:rPr/>
          </w:rPrChange>
        </w:rPr>
        <w:t xml:space="preserve">-фреймворки, одностраничные приложения, которые динамически обновляют </w:t>
      </w:r>
      <w:r w:rsidRPr="00B70C4F">
        <w:rPr>
          <w:highlight w:val="yellow"/>
          <w:lang w:val="en-US"/>
          <w:rPrChange w:id="351" w:author="Vladislav Tsarenko" w:date="2023-07-25T14:15:00Z">
            <w:rPr>
              <w:lang w:val="en-US"/>
            </w:rPr>
          </w:rPrChange>
        </w:rPr>
        <w:t>DOM</w:t>
      </w:r>
      <w:r w:rsidRPr="00BE6853">
        <w:t xml:space="preserve">. </w:t>
      </w:r>
      <w:r>
        <w:t>С помощью них также можно внедрить. (</w:t>
      </w:r>
      <w:proofErr w:type="spellStart"/>
      <w:r w:rsidRPr="00B70C4F">
        <w:rPr>
          <w:highlight w:val="yellow"/>
          <w:rPrChange w:id="352" w:author="Vladislav Tsarenko" w:date="2023-07-25T14:16:00Z">
            <w:rPr/>
          </w:rPrChange>
        </w:rPr>
        <w:t>Класический</w:t>
      </w:r>
      <w:proofErr w:type="spellEnd"/>
      <w:r w:rsidRPr="00B70C4F">
        <w:rPr>
          <w:highlight w:val="yellow"/>
          <w:rPrChange w:id="353" w:author="Vladislav Tsarenko" w:date="2023-07-25T14:16:00Z">
            <w:rPr/>
          </w:rPrChange>
        </w:rPr>
        <w:t xml:space="preserve"> </w:t>
      </w:r>
      <w:r w:rsidRPr="00B70C4F">
        <w:rPr>
          <w:highlight w:val="yellow"/>
          <w:lang w:val="en-US"/>
          <w:rPrChange w:id="354" w:author="Vladislav Tsarenko" w:date="2023-07-25T14:16:00Z">
            <w:rPr>
              <w:lang w:val="en-US"/>
            </w:rPr>
          </w:rPrChange>
        </w:rPr>
        <w:t>XSS</w:t>
      </w:r>
      <w:r w:rsidRPr="00B70C4F">
        <w:rPr>
          <w:highlight w:val="yellow"/>
          <w:rPrChange w:id="355" w:author="Vladislav Tsarenko" w:date="2023-07-25T14:16:00Z">
            <w:rPr/>
          </w:rPrChange>
        </w:rPr>
        <w:t xml:space="preserve"> выполняется на стороне сервера</w:t>
      </w:r>
      <w:r>
        <w:t xml:space="preserve">, </w:t>
      </w:r>
      <w:proofErr w:type="spellStart"/>
      <w:r>
        <w:t>теже</w:t>
      </w:r>
      <w:proofErr w:type="spellEnd"/>
      <w:r>
        <w:t xml:space="preserve"> </w:t>
      </w:r>
      <w:r>
        <w:rPr>
          <w:lang w:val="en-US"/>
        </w:rPr>
        <w:t>JSP</w:t>
      </w:r>
      <w:r>
        <w:t>)</w:t>
      </w:r>
      <w:r w:rsidRPr="005D7318">
        <w:t xml:space="preserve">. Если веб-приложение динамически создает </w:t>
      </w:r>
      <w:r w:rsidRPr="00BE6853">
        <w:rPr>
          <w:lang w:val="en-US"/>
        </w:rPr>
        <w:t>DOM</w:t>
      </w:r>
      <w:r w:rsidRPr="005D7318">
        <w:t>-элементы на основе пользовательского ввода без должной фильтрации, это может привести к возможности внедрения вредоносного кода.</w:t>
      </w:r>
    </w:p>
    <w:p w14:paraId="4103A53B" w14:textId="219EECC9" w:rsidR="00F96D53" w:rsidRDefault="00C80F50" w:rsidP="00C80F50">
      <w:ins w:id="356" w:author="Vladislav Tsarenko" w:date="2023-07-24T15:52:00Z">
        <w:r w:rsidRPr="00C80F50">
          <w:rPr>
            <w:b/>
            <w:rPrChange w:id="357" w:author="Vladislav Tsarenko" w:date="2023-07-24T15:53:00Z">
              <w:rPr/>
            </w:rPrChange>
          </w:rPr>
          <w:t>Примечание</w:t>
        </w:r>
        <w:r>
          <w:t xml:space="preserve">: </w:t>
        </w:r>
        <w:r w:rsidRPr="00B70C4F">
          <w:rPr>
            <w:highlight w:val="yellow"/>
            <w:rPrChange w:id="358" w:author="Vladislav Tsarenko" w:date="2023-07-25T14:21:00Z">
              <w:rPr/>
            </w:rPrChange>
          </w:rPr>
          <w:t>злоумышленник может использовать XSS для обхода защиты от межсайтовой подмены запросов (CSRF), используемой в приложении</w:t>
        </w:r>
      </w:ins>
      <w:ins w:id="359" w:author="Vladislav Tsarenko" w:date="2023-07-24T15:53:00Z">
        <w:r>
          <w:t>.</w:t>
        </w:r>
      </w:ins>
    </w:p>
    <w:p w14:paraId="7EB8EDF5" w14:textId="236B5559" w:rsidR="00F96D53" w:rsidRDefault="00F96D53" w:rsidP="00245390">
      <w:pPr>
        <w:rPr>
          <w:b/>
        </w:rPr>
      </w:pPr>
      <w:r>
        <w:rPr>
          <w:b/>
        </w:rPr>
        <w:t>Как защититься:</w:t>
      </w:r>
    </w:p>
    <w:p w14:paraId="67B6021C" w14:textId="0B42A4EF" w:rsidR="00F96D53" w:rsidRDefault="00F96D53" w:rsidP="00F96D53">
      <w:pPr>
        <w:pStyle w:val="a3"/>
        <w:numPr>
          <w:ilvl w:val="0"/>
          <w:numId w:val="14"/>
        </w:numPr>
        <w:rPr>
          <w:ins w:id="360" w:author="Vladislav Tsarenko" w:date="2023-07-25T15:02:00Z"/>
        </w:rPr>
      </w:pPr>
      <w:r w:rsidRPr="00B70C4F">
        <w:rPr>
          <w:highlight w:val="yellow"/>
          <w:rPrChange w:id="361" w:author="Vladislav Tsarenko" w:date="2023-07-25T14:22:00Z">
            <w:rPr/>
          </w:rPrChange>
        </w:rPr>
        <w:t>Экранировать пользовательский ввод</w:t>
      </w:r>
      <w:r>
        <w:t xml:space="preserve">. </w:t>
      </w:r>
    </w:p>
    <w:p w14:paraId="16BE1A8D" w14:textId="0168534E" w:rsidR="00935FCA" w:rsidRDefault="00935FCA" w:rsidP="00F96D53">
      <w:pPr>
        <w:pStyle w:val="a3"/>
        <w:numPr>
          <w:ilvl w:val="0"/>
          <w:numId w:val="14"/>
        </w:numPr>
      </w:pPr>
      <w:ins w:id="362" w:author="Vladislav Tsarenko" w:date="2023-07-25T15:02:00Z">
        <w:r w:rsidRPr="00935FCA">
          <w:rPr>
            <w:highlight w:val="yellow"/>
            <w:rPrChange w:id="363" w:author="Vladislav Tsarenko" w:date="2023-07-25T15:02:00Z">
              <w:rPr/>
            </w:rPrChange>
          </w:rPr>
          <w:t>Белый список (</w:t>
        </w:r>
        <w:proofErr w:type="spellStart"/>
        <w:r w:rsidRPr="00935FCA">
          <w:rPr>
            <w:highlight w:val="yellow"/>
            <w:rPrChange w:id="364" w:author="Vladislav Tsarenko" w:date="2023-07-25T15:02:00Z">
              <w:rPr/>
            </w:rPrChange>
          </w:rPr>
          <w:t>Whitelisting</w:t>
        </w:r>
        <w:proofErr w:type="spellEnd"/>
        <w:r w:rsidRPr="00935FCA">
          <w:rPr>
            <w:highlight w:val="yellow"/>
            <w:rPrChange w:id="365" w:author="Vladislav Tsarenko" w:date="2023-07-25T15:02:00Z">
              <w:rPr/>
            </w:rPrChange>
          </w:rPr>
          <w:t>)</w:t>
        </w:r>
        <w:proofErr w:type="gramStart"/>
        <w:r w:rsidRPr="00935FCA">
          <w:t>: Рекомендуется</w:t>
        </w:r>
        <w:proofErr w:type="gramEnd"/>
        <w:r w:rsidRPr="00935FCA">
          <w:t xml:space="preserve"> использовать подход "белого списка" </w:t>
        </w:r>
        <w:r w:rsidRPr="00935FCA">
          <w:rPr>
            <w:highlight w:val="yellow"/>
            <w:rPrChange w:id="366" w:author="Vladislav Tsarenko" w:date="2023-07-25T15:02:00Z">
              <w:rPr/>
            </w:rPrChange>
          </w:rPr>
          <w:t>для разрешения только определенных тегов, атрибутов или стилей</w:t>
        </w:r>
        <w:r w:rsidRPr="00935FCA">
          <w:t>. Таким образом, все остальные теги или атрибуты будут отфильтрованы, и только разрешенные элементы будут разрешены в пользовательских данных.</w:t>
        </w:r>
      </w:ins>
    </w:p>
    <w:p w14:paraId="5DBBC3F9" w14:textId="757F5C7D" w:rsidR="00A87147" w:rsidRDefault="00A87147" w:rsidP="00B70C4F">
      <w:pPr>
        <w:pStyle w:val="a3"/>
        <w:numPr>
          <w:ilvl w:val="0"/>
          <w:numId w:val="14"/>
        </w:numPr>
        <w:pPrChange w:id="367" w:author="Vladislav Tsarenko" w:date="2023-07-25T14:23:00Z">
          <w:pPr>
            <w:pStyle w:val="a3"/>
            <w:numPr>
              <w:numId w:val="14"/>
            </w:numPr>
            <w:ind w:hanging="360"/>
          </w:pPr>
        </w:pPrChange>
      </w:pPr>
      <w:r w:rsidRPr="00B70C4F">
        <w:rPr>
          <w:highlight w:val="yellow"/>
          <w:rPrChange w:id="368" w:author="Vladislav Tsarenko" w:date="2023-07-25T14:23:00Z">
            <w:rPr/>
          </w:rPrChange>
        </w:rPr>
        <w:t>Использовать фреймворки с автоматически</w:t>
      </w:r>
      <w:ins w:id="369" w:author="Vladislav Tsarenko" w:date="2023-07-25T14:23:00Z">
        <w:r w:rsidR="00B70C4F" w:rsidRPr="00B70C4F">
          <w:rPr>
            <w:highlight w:val="yellow"/>
            <w:rPrChange w:id="370" w:author="Vladislav Tsarenko" w:date="2023-07-25T14:23:00Z">
              <w:rPr/>
            </w:rPrChange>
          </w:rPr>
          <w:t>м преобразованием</w:t>
        </w:r>
        <w:r w:rsidR="00B70C4F" w:rsidRPr="00B70C4F">
          <w:rPr>
            <w:highlight w:val="yellow"/>
            <w:rPrChange w:id="371" w:author="Vladislav Tsarenko" w:date="2023-07-25T14:23:00Z">
              <w:rPr/>
            </w:rPrChange>
          </w:rPr>
          <w:t xml:space="preserve"> </w:t>
        </w:r>
        <w:r w:rsidR="00B70C4F" w:rsidRPr="00B70C4F">
          <w:rPr>
            <w:highlight w:val="yellow"/>
            <w:rPrChange w:id="372" w:author="Vladislav Tsarenko" w:date="2023-07-25T14:23:00Z">
              <w:rPr/>
            </w:rPrChange>
          </w:rPr>
          <w:t>данных</w:t>
        </w:r>
        <w:r w:rsidR="00B70C4F">
          <w:t>.</w:t>
        </w:r>
      </w:ins>
    </w:p>
    <w:p w14:paraId="18277EEA" w14:textId="0B259C1F" w:rsidR="00365C9D" w:rsidRPr="00B70C4F" w:rsidRDefault="00365C9D" w:rsidP="00F96D53">
      <w:pPr>
        <w:pStyle w:val="a3"/>
        <w:numPr>
          <w:ilvl w:val="0"/>
          <w:numId w:val="14"/>
        </w:numPr>
        <w:rPr>
          <w:ins w:id="373" w:author="Vladislav Tsarenko" w:date="2023-07-24T15:51:00Z"/>
          <w:highlight w:val="yellow"/>
          <w:rPrChange w:id="374" w:author="Vladislav Tsarenko" w:date="2023-07-25T14:24:00Z">
            <w:rPr>
              <w:ins w:id="375" w:author="Vladislav Tsarenko" w:date="2023-07-24T15:51:00Z"/>
            </w:rPr>
          </w:rPrChange>
        </w:rPr>
      </w:pPr>
      <w:r w:rsidRPr="00B70C4F">
        <w:rPr>
          <w:highlight w:val="yellow"/>
          <w:rPrChange w:id="376" w:author="Vladislav Tsarenko" w:date="2023-07-25T14:24:00Z">
            <w:rPr/>
          </w:rPrChange>
        </w:rPr>
        <w:t>О</w:t>
      </w:r>
      <w:r w:rsidR="00621609" w:rsidRPr="00B70C4F">
        <w:rPr>
          <w:highlight w:val="yellow"/>
          <w:rPrChange w:id="377" w:author="Vladislav Tsarenko" w:date="2023-07-25T14:24:00Z">
            <w:rPr/>
          </w:rPrChange>
        </w:rPr>
        <w:t>т</w:t>
      </w:r>
      <w:r w:rsidRPr="00B70C4F">
        <w:rPr>
          <w:highlight w:val="yellow"/>
          <w:rPrChange w:id="378" w:author="Vladislav Tsarenko" w:date="2023-07-25T14:24:00Z">
            <w:rPr/>
          </w:rPrChange>
        </w:rPr>
        <w:t xml:space="preserve"> кражи </w:t>
      </w:r>
      <w:proofErr w:type="spellStart"/>
      <w:r w:rsidRPr="00B70C4F">
        <w:rPr>
          <w:highlight w:val="yellow"/>
          <w:rPrChange w:id="379" w:author="Vladislav Tsarenko" w:date="2023-07-25T14:24:00Z">
            <w:rPr/>
          </w:rPrChange>
        </w:rPr>
        <w:t>куки</w:t>
      </w:r>
      <w:proofErr w:type="spellEnd"/>
      <w:r w:rsidRPr="00B70C4F">
        <w:rPr>
          <w:highlight w:val="yellow"/>
          <w:rPrChange w:id="380" w:author="Vladislav Tsarenko" w:date="2023-07-25T14:24:00Z">
            <w:rPr/>
          </w:rPrChange>
        </w:rPr>
        <w:t xml:space="preserve"> можно установить </w:t>
      </w:r>
      <w:r w:rsidR="00621609" w:rsidRPr="00B70C4F">
        <w:rPr>
          <w:highlight w:val="yellow"/>
          <w:rPrChange w:id="381" w:author="Vladislav Tsarenko" w:date="2023-07-25T14:24:00Z">
            <w:rPr/>
          </w:rPrChange>
        </w:rPr>
        <w:t xml:space="preserve">для </w:t>
      </w:r>
      <w:r w:rsidR="00621609" w:rsidRPr="00B70C4F">
        <w:rPr>
          <w:highlight w:val="yellow"/>
          <w:lang w:val="en-US"/>
          <w:rPrChange w:id="382" w:author="Vladislav Tsarenko" w:date="2023-07-25T14:24:00Z">
            <w:rPr>
              <w:lang w:val="en-US"/>
            </w:rPr>
          </w:rPrChange>
        </w:rPr>
        <w:t>cookie</w:t>
      </w:r>
      <w:r w:rsidR="00621609" w:rsidRPr="00B70C4F">
        <w:rPr>
          <w:highlight w:val="yellow"/>
          <w:rPrChange w:id="383" w:author="Vladislav Tsarenko" w:date="2023-07-25T14:24:00Z">
            <w:rPr/>
          </w:rPrChange>
        </w:rPr>
        <w:t xml:space="preserve"> атрибут “</w:t>
      </w:r>
      <w:r w:rsidR="00621609" w:rsidRPr="00B70C4F">
        <w:rPr>
          <w:highlight w:val="yellow"/>
          <w:lang w:val="en-US"/>
          <w:rPrChange w:id="384" w:author="Vladislav Tsarenko" w:date="2023-07-25T14:24:00Z">
            <w:rPr>
              <w:lang w:val="en-US"/>
            </w:rPr>
          </w:rPrChange>
        </w:rPr>
        <w:t>http</w:t>
      </w:r>
      <w:r w:rsidR="00621609" w:rsidRPr="00B70C4F">
        <w:rPr>
          <w:highlight w:val="yellow"/>
          <w:rPrChange w:id="385" w:author="Vladislav Tsarenko" w:date="2023-07-25T14:24:00Z">
            <w:rPr/>
          </w:rPrChange>
        </w:rPr>
        <w:t xml:space="preserve"> </w:t>
      </w:r>
      <w:r w:rsidR="00621609" w:rsidRPr="00B70C4F">
        <w:rPr>
          <w:highlight w:val="yellow"/>
          <w:lang w:val="en-US"/>
          <w:rPrChange w:id="386" w:author="Vladislav Tsarenko" w:date="2023-07-25T14:24:00Z">
            <w:rPr>
              <w:lang w:val="en-US"/>
            </w:rPr>
          </w:rPrChange>
        </w:rPr>
        <w:t>only</w:t>
      </w:r>
      <w:r w:rsidR="00621609" w:rsidRPr="00B70C4F">
        <w:rPr>
          <w:highlight w:val="yellow"/>
          <w:rPrChange w:id="387" w:author="Vladislav Tsarenko" w:date="2023-07-25T14:24:00Z">
            <w:rPr/>
          </w:rPrChange>
        </w:rPr>
        <w:t xml:space="preserve">” и к </w:t>
      </w:r>
      <w:proofErr w:type="spellStart"/>
      <w:r w:rsidR="00621609" w:rsidRPr="00B70C4F">
        <w:rPr>
          <w:highlight w:val="yellow"/>
          <w:rPrChange w:id="388" w:author="Vladislav Tsarenko" w:date="2023-07-25T14:24:00Z">
            <w:rPr/>
          </w:rPrChange>
        </w:rPr>
        <w:t>куке</w:t>
      </w:r>
      <w:proofErr w:type="spellEnd"/>
      <w:r w:rsidR="00621609" w:rsidRPr="00B70C4F">
        <w:rPr>
          <w:highlight w:val="yellow"/>
          <w:rPrChange w:id="389" w:author="Vladislav Tsarenko" w:date="2023-07-25T14:24:00Z">
            <w:rPr/>
          </w:rPrChange>
        </w:rPr>
        <w:t xml:space="preserve"> нельзя будет обратиться через </w:t>
      </w:r>
      <w:r w:rsidR="00621609" w:rsidRPr="00B70C4F">
        <w:rPr>
          <w:highlight w:val="yellow"/>
          <w:lang w:val="en-US"/>
          <w:rPrChange w:id="390" w:author="Vladislav Tsarenko" w:date="2023-07-25T14:24:00Z">
            <w:rPr>
              <w:lang w:val="en-US"/>
            </w:rPr>
          </w:rPrChange>
        </w:rPr>
        <w:t>JS</w:t>
      </w:r>
      <w:r w:rsidR="00621609" w:rsidRPr="00B70C4F">
        <w:rPr>
          <w:highlight w:val="yellow"/>
          <w:rPrChange w:id="391" w:author="Vladislav Tsarenko" w:date="2023-07-25T14:24:00Z">
            <w:rPr/>
          </w:rPrChange>
        </w:rPr>
        <w:t>.</w:t>
      </w:r>
    </w:p>
    <w:p w14:paraId="3CE31213" w14:textId="68EEA92B" w:rsidR="00C80F50" w:rsidRDefault="00C80F50" w:rsidP="00C80F50">
      <w:pPr>
        <w:rPr>
          <w:ins w:id="392" w:author="Vladislav Tsarenko" w:date="2023-07-24T15:53:00Z"/>
        </w:rPr>
      </w:pPr>
    </w:p>
    <w:p w14:paraId="26DCC1C5" w14:textId="2771B43B" w:rsidR="00C80F50" w:rsidRPr="00C80F50" w:rsidRDefault="00C80F50" w:rsidP="00C80F50">
      <w:pPr>
        <w:rPr>
          <w:ins w:id="393" w:author="Vladislav Tsarenko" w:date="2023-07-24T15:53:00Z"/>
          <w:b/>
          <w:rPrChange w:id="394" w:author="Vladislav Tsarenko" w:date="2023-07-24T15:53:00Z">
            <w:rPr>
              <w:ins w:id="395" w:author="Vladislav Tsarenko" w:date="2023-07-24T15:53:00Z"/>
            </w:rPr>
          </w:rPrChange>
        </w:rPr>
      </w:pPr>
      <w:ins w:id="396" w:author="Vladislav Tsarenko" w:date="2023-07-24T15:53:00Z">
        <w:r w:rsidRPr="00B70C4F">
          <w:rPr>
            <w:b/>
            <w:highlight w:val="cyan"/>
            <w:rPrChange w:id="397" w:author="Vladislav Tsarenko" w:date="2023-07-25T14:24:00Z">
              <w:rPr/>
            </w:rPrChange>
          </w:rPr>
          <w:t xml:space="preserve">Небезопасная </w:t>
        </w:r>
        <w:proofErr w:type="spellStart"/>
        <w:r w:rsidRPr="00B70C4F">
          <w:rPr>
            <w:b/>
            <w:highlight w:val="cyan"/>
            <w:rPrChange w:id="398" w:author="Vladislav Tsarenko" w:date="2023-07-25T14:24:00Z">
              <w:rPr/>
            </w:rPrChange>
          </w:rPr>
          <w:t>десериализация</w:t>
        </w:r>
        <w:proofErr w:type="spellEnd"/>
      </w:ins>
    </w:p>
    <w:p w14:paraId="501C0F0E" w14:textId="318F73FF" w:rsidR="00C80F50" w:rsidRDefault="00C80F50" w:rsidP="00C80F50">
      <w:pPr>
        <w:rPr>
          <w:ins w:id="399" w:author="Vladislav Tsarenko" w:date="2023-07-24T15:55:00Z"/>
        </w:rPr>
      </w:pPr>
      <w:ins w:id="400" w:author="Vladislav Tsarenko" w:date="2023-07-24T15:54:00Z">
        <w:r w:rsidRPr="006D5DE3">
          <w:rPr>
            <w:highlight w:val="yellow"/>
            <w:rPrChange w:id="401" w:author="Vladislav Tsarenko" w:date="2023-07-25T14:24:00Z">
              <w:rPr/>
            </w:rPrChange>
          </w:rPr>
          <w:t xml:space="preserve">Приложение уязвимо если оно осуществляет </w:t>
        </w:r>
      </w:ins>
      <w:proofErr w:type="spellStart"/>
      <w:ins w:id="402" w:author="Vladislav Tsarenko" w:date="2023-07-24T15:55:00Z">
        <w:r w:rsidRPr="006D5DE3">
          <w:rPr>
            <w:highlight w:val="yellow"/>
            <w:rPrChange w:id="403" w:author="Vladislav Tsarenko" w:date="2023-07-25T14:24:00Z">
              <w:rPr/>
            </w:rPrChange>
          </w:rPr>
          <w:t>десериализацию</w:t>
        </w:r>
        <w:proofErr w:type="spellEnd"/>
        <w:r w:rsidRPr="006D5DE3">
          <w:rPr>
            <w:highlight w:val="yellow"/>
            <w:rPrChange w:id="404" w:author="Vladislav Tsarenko" w:date="2023-07-25T14:24:00Z">
              <w:rPr/>
            </w:rPrChange>
          </w:rPr>
          <w:t xml:space="preserve"> вредоносных или модифицированных объектов.</w:t>
        </w:r>
      </w:ins>
    </w:p>
    <w:p w14:paraId="6761D48D" w14:textId="4113C8A5" w:rsidR="00C80F50" w:rsidRDefault="00C80F50" w:rsidP="00C80F50">
      <w:pPr>
        <w:rPr>
          <w:ins w:id="405" w:author="Vladislav Tsarenko" w:date="2023-07-24T15:55:00Z"/>
        </w:rPr>
      </w:pPr>
      <w:ins w:id="406" w:author="Vladislav Tsarenko" w:date="2023-07-24T15:55:00Z">
        <w:r w:rsidRPr="00C80F50">
          <w:rPr>
            <w:b/>
            <w:rPrChange w:id="407" w:author="Vladislav Tsarenko" w:date="2023-07-24T15:55:00Z">
              <w:rPr/>
            </w:rPrChange>
          </w:rPr>
          <w:t>Два основных типа атак</w:t>
        </w:r>
        <w:r>
          <w:t>:</w:t>
        </w:r>
      </w:ins>
    </w:p>
    <w:p w14:paraId="2F0528FA" w14:textId="20785835" w:rsidR="00C80F50" w:rsidRDefault="00C80F50" w:rsidP="00C80F50">
      <w:pPr>
        <w:rPr>
          <w:ins w:id="408" w:author="Vladislav Tsarenko" w:date="2023-07-24T15:56:00Z"/>
        </w:rPr>
      </w:pPr>
      <w:ins w:id="409" w:author="Vladislav Tsarenko" w:date="2023-07-24T15:55:00Z">
        <w:r>
          <w:t xml:space="preserve">атаки, связанные со структурой объектов и данных, когда </w:t>
        </w:r>
        <w:r w:rsidRPr="006D5DE3">
          <w:rPr>
            <w:highlight w:val="yellow"/>
            <w:rPrChange w:id="410" w:author="Vladislav Tsarenko" w:date="2023-07-25T14:25:00Z">
              <w:rPr/>
            </w:rPrChange>
          </w:rPr>
          <w:t>злоумышленник изменяет логику приложения или удаленно выполняет произвольный код при наличии доступных приложению классов,</w:t>
        </w:r>
        <w:r>
          <w:t xml:space="preserve"> поведение которых может меняться </w:t>
        </w:r>
        <w:proofErr w:type="gramStart"/>
        <w:r>
          <w:t>во время</w:t>
        </w:r>
        <w:proofErr w:type="gramEnd"/>
        <w:r>
          <w:t xml:space="preserve"> или после </w:t>
        </w:r>
        <w:proofErr w:type="spellStart"/>
        <w:r>
          <w:t>десериализации</w:t>
        </w:r>
        <w:proofErr w:type="spellEnd"/>
        <w:r>
          <w:t>;</w:t>
        </w:r>
      </w:ins>
    </w:p>
    <w:p w14:paraId="43DC9B62" w14:textId="0D127E8A" w:rsidR="00C80F50" w:rsidRDefault="00C80F50" w:rsidP="00C80F50">
      <w:pPr>
        <w:rPr>
          <w:ins w:id="411" w:author="Vladislav Tsarenko" w:date="2023-07-24T15:56:00Z"/>
        </w:rPr>
      </w:pPr>
      <w:ins w:id="412" w:author="Vladislav Tsarenko" w:date="2023-07-24T15:56:00Z">
        <w:r w:rsidRPr="006D5DE3">
          <w:rPr>
            <w:highlight w:val="yellow"/>
            <w:rPrChange w:id="413" w:author="Vladislav Tsarenko" w:date="2023-07-25T14:26:00Z">
              <w:rPr/>
            </w:rPrChange>
          </w:rPr>
          <w:lastRenderedPageBreak/>
          <w:t>атаки с подменой данных, например, связанные с управлением доступом, когда используются существующие структуры данных, но изменяется содержимое.</w:t>
        </w:r>
      </w:ins>
    </w:p>
    <w:p w14:paraId="198D3D0A" w14:textId="72167EA4" w:rsidR="00C80F50" w:rsidRDefault="00C80F50" w:rsidP="00C80F50">
      <w:pPr>
        <w:rPr>
          <w:ins w:id="414" w:author="Vladislav Tsarenko" w:date="2023-07-24T15:59:00Z"/>
        </w:rPr>
      </w:pPr>
      <w:ins w:id="415" w:author="Vladislav Tsarenko" w:date="2023-07-24T15:59:00Z">
        <w:r w:rsidRPr="00C80F50">
          <w:rPr>
            <w:b/>
            <w:rPrChange w:id="416" w:author="Vladislav Tsarenko" w:date="2023-07-24T15:59:00Z">
              <w:rPr/>
            </w:rPrChange>
          </w:rPr>
          <w:t>Для защиты</w:t>
        </w:r>
        <w:r>
          <w:t>:</w:t>
        </w:r>
      </w:ins>
    </w:p>
    <w:p w14:paraId="6405531D" w14:textId="33A153DC" w:rsidR="00C80F50" w:rsidRDefault="00C80F50" w:rsidP="00C80F50">
      <w:pPr>
        <w:pStyle w:val="a3"/>
        <w:numPr>
          <w:ilvl w:val="0"/>
          <w:numId w:val="15"/>
        </w:numPr>
        <w:rPr>
          <w:ins w:id="417" w:author="Vladislav Tsarenko" w:date="2023-07-24T15:59:00Z"/>
        </w:rPr>
      </w:pPr>
      <w:ins w:id="418" w:author="Vladislav Tsarenko" w:date="2023-07-24T15:59:00Z">
        <w:r w:rsidRPr="006D5DE3">
          <w:rPr>
            <w:highlight w:val="yellow"/>
            <w:rPrChange w:id="419" w:author="Vladislav Tsarenko" w:date="2023-07-25T14:26:00Z">
              <w:rPr/>
            </w:rPrChange>
          </w:rPr>
          <w:t xml:space="preserve">Проверять подлинность данных и целостность </w:t>
        </w:r>
        <w:proofErr w:type="spellStart"/>
        <w:r w:rsidRPr="006D5DE3">
          <w:rPr>
            <w:highlight w:val="yellow"/>
            <w:rPrChange w:id="420" w:author="Vladislav Tsarenko" w:date="2023-07-25T14:26:00Z">
              <w:rPr/>
            </w:rPrChange>
          </w:rPr>
          <w:t>сериализованных</w:t>
        </w:r>
        <w:proofErr w:type="spellEnd"/>
        <w:r w:rsidRPr="006D5DE3">
          <w:rPr>
            <w:highlight w:val="yellow"/>
            <w:rPrChange w:id="421" w:author="Vladislav Tsarenko" w:date="2023-07-25T14:26:00Z">
              <w:rPr/>
            </w:rPrChange>
          </w:rPr>
          <w:t xml:space="preserve"> данных</w:t>
        </w:r>
      </w:ins>
      <w:ins w:id="422" w:author="Vladislav Tsarenko" w:date="2023-07-24T16:03:00Z">
        <w:r w:rsidR="00CE5A1A" w:rsidRPr="006D5DE3">
          <w:rPr>
            <w:highlight w:val="yellow"/>
            <w:rPrChange w:id="423" w:author="Vladislav Tsarenko" w:date="2023-07-25T14:26:00Z">
              <w:rPr/>
            </w:rPrChange>
          </w:rPr>
          <w:t>, например с помощью цифровых подписей</w:t>
        </w:r>
      </w:ins>
      <w:ins w:id="424" w:author="Vladislav Tsarenko" w:date="2023-07-24T15:59:00Z">
        <w:r>
          <w:t>.</w:t>
        </w:r>
      </w:ins>
    </w:p>
    <w:p w14:paraId="780083DD" w14:textId="4BCE6E0E" w:rsidR="00CE5A1A" w:rsidRDefault="00C80F50" w:rsidP="00C80F50">
      <w:pPr>
        <w:pStyle w:val="a3"/>
        <w:numPr>
          <w:ilvl w:val="0"/>
          <w:numId w:val="15"/>
        </w:numPr>
        <w:rPr>
          <w:ins w:id="425" w:author="Vladislav Tsarenko" w:date="2023-07-24T16:00:00Z"/>
        </w:rPr>
      </w:pPr>
      <w:ins w:id="426" w:author="Vladislav Tsarenko" w:date="2023-07-24T15:59:00Z">
        <w:r w:rsidRPr="006D5DE3">
          <w:rPr>
            <w:highlight w:val="yellow"/>
            <w:rPrChange w:id="427" w:author="Vladislav Tsarenko" w:date="2023-07-25T14:26:00Z">
              <w:rPr/>
            </w:rPrChange>
          </w:rPr>
          <w:t>Вал</w:t>
        </w:r>
      </w:ins>
      <w:ins w:id="428" w:author="Vladislav Tsarenko" w:date="2023-07-24T16:00:00Z">
        <w:r w:rsidRPr="006D5DE3">
          <w:rPr>
            <w:highlight w:val="yellow"/>
            <w:rPrChange w:id="429" w:author="Vladislav Tsarenko" w:date="2023-07-25T14:26:00Z">
              <w:rPr/>
            </w:rPrChange>
          </w:rPr>
          <w:t>идация и фильтрация данных</w:t>
        </w:r>
        <w:r>
          <w:t>.</w:t>
        </w:r>
      </w:ins>
    </w:p>
    <w:p w14:paraId="4960DF09" w14:textId="70F70324" w:rsidR="00CE5A1A" w:rsidRDefault="00CE5A1A" w:rsidP="00C80F50">
      <w:pPr>
        <w:pStyle w:val="a3"/>
        <w:numPr>
          <w:ilvl w:val="0"/>
          <w:numId w:val="15"/>
        </w:numPr>
        <w:rPr>
          <w:ins w:id="430" w:author="Vladislav Tsarenko" w:date="2023-07-24T16:02:00Z"/>
        </w:rPr>
      </w:pPr>
      <w:ins w:id="431" w:author="Vladislav Tsarenko" w:date="2023-07-24T16:00:00Z">
        <w:r>
          <w:t xml:space="preserve">Ограничение доступа к </w:t>
        </w:r>
        <w:proofErr w:type="spellStart"/>
        <w:r>
          <w:t>сериализованным</w:t>
        </w:r>
        <w:proofErr w:type="spellEnd"/>
        <w:r>
          <w:t xml:space="preserve"> данным, чтобы предотвратить их модификацию и злоупотребление</w:t>
        </w:r>
      </w:ins>
      <w:ins w:id="432" w:author="Vladislav Tsarenko" w:date="2023-07-24T16:01:00Z">
        <w:r>
          <w:t>.</w:t>
        </w:r>
      </w:ins>
    </w:p>
    <w:p w14:paraId="4F4069EC" w14:textId="2275E960" w:rsidR="00CE5A1A" w:rsidRDefault="00CE5A1A" w:rsidP="00C80F50">
      <w:pPr>
        <w:pStyle w:val="a3"/>
        <w:numPr>
          <w:ilvl w:val="0"/>
          <w:numId w:val="15"/>
        </w:numPr>
        <w:rPr>
          <w:ins w:id="433" w:author="Vladislav Tsarenko" w:date="2023-07-24T16:02:00Z"/>
        </w:rPr>
      </w:pPr>
      <w:ins w:id="434" w:author="Vladislav Tsarenko" w:date="2023-07-24T16:02:00Z">
        <w:r w:rsidRPr="006D5DE3">
          <w:rPr>
            <w:highlight w:val="yellow"/>
            <w:rPrChange w:id="435" w:author="Vladislav Tsarenko" w:date="2023-07-25T14:26:00Z">
              <w:rPr/>
            </w:rPrChange>
          </w:rPr>
          <w:t xml:space="preserve">Использовать </w:t>
        </w:r>
        <w:proofErr w:type="spellStart"/>
        <w:r w:rsidRPr="006D5DE3">
          <w:rPr>
            <w:highlight w:val="yellow"/>
            <w:rPrChange w:id="436" w:author="Vladislav Tsarenko" w:date="2023-07-25T14:26:00Z">
              <w:rPr/>
            </w:rPrChange>
          </w:rPr>
          <w:t>сериализацию</w:t>
        </w:r>
        <w:proofErr w:type="spellEnd"/>
        <w:r w:rsidRPr="006D5DE3">
          <w:rPr>
            <w:highlight w:val="yellow"/>
            <w:rPrChange w:id="437" w:author="Vladislav Tsarenko" w:date="2023-07-25T14:26:00Z">
              <w:rPr/>
            </w:rPrChange>
          </w:rPr>
          <w:t xml:space="preserve"> только примитивных типов данных</w:t>
        </w:r>
        <w:r>
          <w:t>.</w:t>
        </w:r>
      </w:ins>
    </w:p>
    <w:p w14:paraId="0353CAE4" w14:textId="77777777" w:rsidR="00CE5A1A" w:rsidRDefault="00CE5A1A" w:rsidP="00C80F50">
      <w:pPr>
        <w:pStyle w:val="a3"/>
        <w:numPr>
          <w:ilvl w:val="0"/>
          <w:numId w:val="15"/>
        </w:numPr>
        <w:rPr>
          <w:ins w:id="438" w:author="Vladislav Tsarenko" w:date="2023-07-24T16:03:00Z"/>
        </w:rPr>
      </w:pPr>
      <w:ins w:id="439" w:author="Vladislav Tsarenko" w:date="2023-07-24T16:02:00Z">
        <w:r w:rsidRPr="006D5DE3">
          <w:rPr>
            <w:highlight w:val="yellow"/>
            <w:rPrChange w:id="440" w:author="Vladislav Tsarenko" w:date="2023-07-25T14:26:00Z">
              <w:rPr/>
            </w:rPrChange>
          </w:rPr>
          <w:t xml:space="preserve">Изоляция и запуск кода, осуществляющего </w:t>
        </w:r>
      </w:ins>
      <w:proofErr w:type="spellStart"/>
      <w:ins w:id="441" w:author="Vladislav Tsarenko" w:date="2023-07-24T16:03:00Z">
        <w:r w:rsidRPr="006D5DE3">
          <w:rPr>
            <w:highlight w:val="yellow"/>
            <w:rPrChange w:id="442" w:author="Vladislav Tsarenko" w:date="2023-07-25T14:26:00Z">
              <w:rPr/>
            </w:rPrChange>
          </w:rPr>
          <w:t>десериализацию</w:t>
        </w:r>
        <w:proofErr w:type="spellEnd"/>
        <w:r w:rsidRPr="006D5DE3">
          <w:rPr>
            <w:highlight w:val="yellow"/>
            <w:rPrChange w:id="443" w:author="Vladislav Tsarenko" w:date="2023-07-25T14:26:00Z">
              <w:rPr/>
            </w:rPrChange>
          </w:rPr>
          <w:t xml:space="preserve"> в среде с минимальными привилегиями</w:t>
        </w:r>
        <w:r>
          <w:t>, если это возможно.</w:t>
        </w:r>
      </w:ins>
    </w:p>
    <w:p w14:paraId="3FB7BC3C" w14:textId="77777777" w:rsidR="00CE5A1A" w:rsidRDefault="00CE5A1A" w:rsidP="00C80F50">
      <w:pPr>
        <w:pStyle w:val="a3"/>
        <w:numPr>
          <w:ilvl w:val="0"/>
          <w:numId w:val="15"/>
        </w:numPr>
        <w:rPr>
          <w:ins w:id="444" w:author="Vladislav Tsarenko" w:date="2023-07-24T16:08:00Z"/>
        </w:rPr>
      </w:pPr>
      <w:ins w:id="445" w:author="Vladislav Tsarenko" w:date="2023-07-24T16:04:00Z">
        <w:r w:rsidRPr="006D5DE3">
          <w:rPr>
            <w:highlight w:val="yellow"/>
            <w:rPrChange w:id="446" w:author="Vladislav Tsarenko" w:date="2023-07-25T14:26:00Z">
              <w:rPr/>
            </w:rPrChange>
          </w:rPr>
          <w:t xml:space="preserve">Журналирование исключений и ошибок </w:t>
        </w:r>
        <w:proofErr w:type="spellStart"/>
        <w:r w:rsidRPr="006D5DE3">
          <w:rPr>
            <w:highlight w:val="yellow"/>
            <w:rPrChange w:id="447" w:author="Vladislav Tsarenko" w:date="2023-07-25T14:26:00Z">
              <w:rPr/>
            </w:rPrChange>
          </w:rPr>
          <w:t>десериализации</w:t>
        </w:r>
        <w:proofErr w:type="spellEnd"/>
        <w:r>
          <w:t>, например, непредусмотренных типов данных.</w:t>
        </w:r>
      </w:ins>
    </w:p>
    <w:p w14:paraId="068E01B8" w14:textId="77777777" w:rsidR="00CE5A1A" w:rsidRDefault="00CE5A1A" w:rsidP="00CE5A1A">
      <w:pPr>
        <w:rPr>
          <w:ins w:id="448" w:author="Vladislav Tsarenko" w:date="2023-07-24T16:08:00Z"/>
        </w:rPr>
      </w:pPr>
    </w:p>
    <w:p w14:paraId="2086D98D" w14:textId="0AE95887" w:rsidR="00CE5A1A" w:rsidRDefault="00CE5A1A" w:rsidP="001C57A0">
      <w:pPr>
        <w:pStyle w:val="1"/>
        <w:rPr>
          <w:ins w:id="449" w:author="Vladislav Tsarenko" w:date="2023-07-24T16:08:00Z"/>
          <w:b w:val="0"/>
        </w:rPr>
        <w:pPrChange w:id="450" w:author="Vladislav Tsarenko" w:date="2023-07-25T13:03:00Z">
          <w:pPr/>
        </w:pPrChange>
      </w:pPr>
      <w:ins w:id="451" w:author="Vladislav Tsarenko" w:date="2023-07-24T16:08:00Z">
        <w:r w:rsidRPr="006D5DE3">
          <w:rPr>
            <w:highlight w:val="cyan"/>
            <w:rPrChange w:id="452" w:author="Vladislav Tsarenko" w:date="2023-07-25T14:28:00Z">
              <w:rPr/>
            </w:rPrChange>
          </w:rPr>
          <w:t>Использование компонентов с известными уязвимостями</w:t>
        </w:r>
      </w:ins>
      <w:ins w:id="453" w:author="Vladislav Tsarenko" w:date="2023-07-24T16:03:00Z">
        <w:r w:rsidRPr="00CE5A1A">
          <w:rPr>
            <w:rPrChange w:id="454" w:author="Vladislav Tsarenko" w:date="2023-07-24T16:08:00Z">
              <w:rPr/>
            </w:rPrChange>
          </w:rPr>
          <w:t xml:space="preserve"> </w:t>
        </w:r>
      </w:ins>
    </w:p>
    <w:p w14:paraId="34F5E612" w14:textId="36C4D8CE" w:rsidR="00CE5A1A" w:rsidRDefault="00CE5A1A" w:rsidP="00CE5A1A">
      <w:pPr>
        <w:rPr>
          <w:ins w:id="455" w:author="Vladislav Tsarenko" w:date="2023-07-24T16:09:00Z"/>
          <w:b/>
        </w:rPr>
      </w:pPr>
      <w:ins w:id="456" w:author="Vladislav Tsarenko" w:date="2023-07-24T16:09:00Z">
        <w:r w:rsidRPr="006D5DE3">
          <w:rPr>
            <w:b/>
            <w:highlight w:val="cyan"/>
            <w:rPrChange w:id="457" w:author="Vladislav Tsarenko" w:date="2023-07-25T14:28:00Z">
              <w:rPr>
                <w:b/>
              </w:rPr>
            </w:rPrChange>
          </w:rPr>
          <w:t>Приложение уязвимо если</w:t>
        </w:r>
        <w:r>
          <w:rPr>
            <w:b/>
          </w:rPr>
          <w:t>:</w:t>
        </w:r>
      </w:ins>
    </w:p>
    <w:p w14:paraId="38BE182D" w14:textId="210CE67B" w:rsidR="00CE5A1A" w:rsidRDefault="00CE5A1A" w:rsidP="00CE5A1A">
      <w:pPr>
        <w:pStyle w:val="a3"/>
        <w:numPr>
          <w:ilvl w:val="0"/>
          <w:numId w:val="16"/>
        </w:numPr>
        <w:rPr>
          <w:ins w:id="458" w:author="Vladislav Tsarenko" w:date="2023-07-24T16:10:00Z"/>
        </w:rPr>
      </w:pPr>
      <w:ins w:id="459" w:author="Vladislav Tsarenko" w:date="2023-07-24T16:10:00Z">
        <w:r w:rsidRPr="006D5DE3">
          <w:rPr>
            <w:highlight w:val="yellow"/>
            <w:rPrChange w:id="460" w:author="Vladislav Tsarenko" w:date="2023-07-25T14:28:00Z">
              <w:rPr/>
            </w:rPrChange>
          </w:rPr>
          <w:t>ПО содержит уязвимости, не поддерживается или устарело.</w:t>
        </w:r>
        <w:r>
          <w:t xml:space="preserve"> Сюда относятся </w:t>
        </w:r>
        <w:r w:rsidRPr="006D5DE3">
          <w:rPr>
            <w:highlight w:val="yellow"/>
            <w:rPrChange w:id="461" w:author="Vladislav Tsarenko" w:date="2023-07-25T14:28:00Z">
              <w:rPr/>
            </w:rPrChange>
          </w:rPr>
          <w:t>ОС, веб-серверы, серверы приложений, СУБД, приложения, API, а также все компоненты, среды исполнения и библиотеки</w:t>
        </w:r>
        <w:r>
          <w:t>;</w:t>
        </w:r>
      </w:ins>
    </w:p>
    <w:p w14:paraId="06F2C392" w14:textId="74BBACB1" w:rsidR="00CE5A1A" w:rsidRDefault="00F26690" w:rsidP="00F26690">
      <w:pPr>
        <w:pStyle w:val="a3"/>
        <w:numPr>
          <w:ilvl w:val="0"/>
          <w:numId w:val="16"/>
        </w:numPr>
        <w:rPr>
          <w:ins w:id="462" w:author="Vladislav Tsarenko" w:date="2023-07-24T16:10:00Z"/>
        </w:rPr>
      </w:pPr>
      <w:ins w:id="463" w:author="Vladislav Tsarenko" w:date="2023-07-24T16:10:00Z">
        <w:r>
          <w:t xml:space="preserve">своевременно </w:t>
        </w:r>
        <w:r w:rsidRPr="006D5DE3">
          <w:rPr>
            <w:highlight w:val="yellow"/>
            <w:rPrChange w:id="464" w:author="Vladislav Tsarenko" w:date="2023-07-25T14:28:00Z">
              <w:rPr/>
            </w:rPrChange>
          </w:rPr>
          <w:t>не устанавливаются исправления или обновления для используемых платформ, фреймворков и зависимостей</w:t>
        </w:r>
      </w:ins>
    </w:p>
    <w:p w14:paraId="5EDCF504" w14:textId="58453DF3" w:rsidR="00F26690" w:rsidRDefault="00F26690" w:rsidP="00F26690">
      <w:pPr>
        <w:rPr>
          <w:ins w:id="465" w:author="Vladislav Tsarenko" w:date="2023-07-24T16:10:00Z"/>
        </w:rPr>
      </w:pPr>
    </w:p>
    <w:p w14:paraId="7366667B" w14:textId="58F83456" w:rsidR="00F26690" w:rsidRDefault="00F26690" w:rsidP="00F26690">
      <w:pPr>
        <w:rPr>
          <w:ins w:id="466" w:author="Vladislav Tsarenko" w:date="2023-07-24T16:11:00Z"/>
          <w:b/>
        </w:rPr>
      </w:pPr>
      <w:ins w:id="467" w:author="Vladislav Tsarenko" w:date="2023-07-24T16:10:00Z">
        <w:r w:rsidRPr="006D5DE3">
          <w:rPr>
            <w:b/>
            <w:highlight w:val="cyan"/>
            <w:rPrChange w:id="468" w:author="Vladislav Tsarenko" w:date="2023-07-25T14:28:00Z">
              <w:rPr>
                <w:b/>
              </w:rPr>
            </w:rPrChange>
          </w:rPr>
          <w:t>Для защиты:</w:t>
        </w:r>
      </w:ins>
    </w:p>
    <w:p w14:paraId="44FCAD4C" w14:textId="3A11E8CB" w:rsidR="00F26690" w:rsidRDefault="00F26690" w:rsidP="00F26690">
      <w:pPr>
        <w:pStyle w:val="a3"/>
        <w:numPr>
          <w:ilvl w:val="0"/>
          <w:numId w:val="17"/>
        </w:numPr>
        <w:rPr>
          <w:ins w:id="469" w:author="Vladislav Tsarenko" w:date="2023-07-24T16:12:00Z"/>
        </w:rPr>
      </w:pPr>
      <w:ins w:id="470" w:author="Vladislav Tsarenko" w:date="2023-07-24T16:11:00Z">
        <w:r w:rsidRPr="006D5DE3">
          <w:rPr>
            <w:highlight w:val="yellow"/>
            <w:rPrChange w:id="471" w:author="Vladislav Tsarenko" w:date="2023-07-25T14:29:00Z">
              <w:rPr/>
            </w:rPrChange>
          </w:rPr>
          <w:t>Удалите неиспользуемые зависимости</w:t>
        </w:r>
      </w:ins>
      <w:ins w:id="472" w:author="Vladislav Tsarenko" w:date="2023-07-24T16:12:00Z">
        <w:r w:rsidRPr="006D5DE3">
          <w:rPr>
            <w:highlight w:val="yellow"/>
            <w:rPrChange w:id="473" w:author="Vladislav Tsarenko" w:date="2023-07-25T14:29:00Z">
              <w:rPr/>
            </w:rPrChange>
          </w:rPr>
          <w:t>, а также лишние функции</w:t>
        </w:r>
        <w:r>
          <w:t>, компоненты, файлы и сведения из документации;</w:t>
        </w:r>
      </w:ins>
    </w:p>
    <w:p w14:paraId="5C1C89B0" w14:textId="5C939E01" w:rsidR="00F26690" w:rsidRPr="006A7ABC" w:rsidRDefault="00F26690" w:rsidP="006A7ABC">
      <w:pPr>
        <w:pStyle w:val="a3"/>
        <w:numPr>
          <w:ilvl w:val="0"/>
          <w:numId w:val="17"/>
        </w:numPr>
        <w:rPr>
          <w:ins w:id="474" w:author="Vladislav Tsarenko" w:date="2023-07-24T16:12:00Z"/>
          <w:bCs/>
          <w:rPrChange w:id="475" w:author="Vladislav Tsarenko" w:date="2023-07-25T14:47:00Z">
            <w:rPr>
              <w:ins w:id="476" w:author="Vladislav Tsarenko" w:date="2023-07-24T16:12:00Z"/>
            </w:rPr>
          </w:rPrChange>
        </w:rPr>
        <w:pPrChange w:id="477" w:author="Vladislav Tsarenko" w:date="2023-07-25T14:47:00Z">
          <w:pPr>
            <w:pStyle w:val="a3"/>
            <w:numPr>
              <w:numId w:val="17"/>
            </w:numPr>
            <w:ind w:hanging="360"/>
          </w:pPr>
        </w:pPrChange>
      </w:pPr>
      <w:ins w:id="478" w:author="Vladislav Tsarenko" w:date="2023-07-24T16:12:00Z">
        <w:r w:rsidRPr="006D5DE3">
          <w:rPr>
            <w:highlight w:val="yellow"/>
            <w:rPrChange w:id="479" w:author="Vladislav Tsarenko" w:date="2023-07-25T14:29:00Z">
              <w:rPr/>
            </w:rPrChange>
          </w:rPr>
          <w:t>регулярно проверяйте актуальность версий клиентских и серверных компонентов</w:t>
        </w:r>
        <w:r>
          <w:t xml:space="preserve"> (например, фреймворков и библиотек), а также их зависимостей</w:t>
        </w:r>
      </w:ins>
      <w:ins w:id="480" w:author="Vladislav Tsarenko" w:date="2023-07-25T14:47:00Z">
        <w:r w:rsidR="006A7ABC">
          <w:t xml:space="preserve">. </w:t>
        </w:r>
        <w:r w:rsidR="006A7ABC" w:rsidRPr="006A7ABC">
          <w:rPr>
            <w:bCs/>
          </w:rPr>
          <w:t xml:space="preserve">Для упрощения этого процесса можно использовать </w:t>
        </w:r>
        <w:r w:rsidR="006A7ABC" w:rsidRPr="006A7ABC">
          <w:rPr>
            <w:bCs/>
            <w:highlight w:val="yellow"/>
            <w:rPrChange w:id="481" w:author="Vladislav Tsarenko" w:date="2023-07-25T14:47:00Z">
              <w:rPr>
                <w:bCs/>
              </w:rPr>
            </w:rPrChange>
          </w:rPr>
          <w:t>инструменты автоматического обновления зависимостей</w:t>
        </w:r>
        <w:r w:rsidR="006A7ABC" w:rsidRPr="006A7ABC">
          <w:rPr>
            <w:bCs/>
          </w:rPr>
          <w:t xml:space="preserve">, такие как </w:t>
        </w:r>
        <w:proofErr w:type="spellStart"/>
        <w:r w:rsidR="006A7ABC" w:rsidRPr="006A7ABC">
          <w:rPr>
            <w:b/>
            <w:bCs/>
            <w:highlight w:val="yellow"/>
            <w:rPrChange w:id="482" w:author="Vladislav Tsarenko" w:date="2023-07-25T14:47:00Z">
              <w:rPr>
                <w:bCs/>
              </w:rPr>
            </w:rPrChange>
          </w:rPr>
          <w:t>Renovate</w:t>
        </w:r>
        <w:proofErr w:type="spellEnd"/>
        <w:r w:rsidR="006A7ABC" w:rsidRPr="006A7ABC">
          <w:rPr>
            <w:bCs/>
            <w:highlight w:val="yellow"/>
            <w:rPrChange w:id="483" w:author="Vladislav Tsarenko" w:date="2023-07-25T14:47:00Z">
              <w:rPr>
                <w:bCs/>
              </w:rPr>
            </w:rPrChange>
          </w:rPr>
          <w:t xml:space="preserve">, </w:t>
        </w:r>
        <w:proofErr w:type="spellStart"/>
        <w:r w:rsidR="006A7ABC" w:rsidRPr="006A7ABC">
          <w:rPr>
            <w:b/>
            <w:bCs/>
            <w:highlight w:val="yellow"/>
            <w:rPrChange w:id="484" w:author="Vladislav Tsarenko" w:date="2023-07-25T14:47:00Z">
              <w:rPr>
                <w:bCs/>
              </w:rPr>
            </w:rPrChange>
          </w:rPr>
          <w:t>Greenkeeper</w:t>
        </w:r>
        <w:proofErr w:type="spellEnd"/>
        <w:r w:rsidR="006A7ABC" w:rsidRPr="006A7ABC">
          <w:rPr>
            <w:bCs/>
            <w:highlight w:val="yellow"/>
            <w:rPrChange w:id="485" w:author="Vladislav Tsarenko" w:date="2023-07-25T14:47:00Z">
              <w:rPr>
                <w:bCs/>
              </w:rPr>
            </w:rPrChange>
          </w:rPr>
          <w:t xml:space="preserve"> или </w:t>
        </w:r>
        <w:proofErr w:type="spellStart"/>
        <w:r w:rsidR="006A7ABC" w:rsidRPr="006A7ABC">
          <w:rPr>
            <w:b/>
            <w:bCs/>
            <w:highlight w:val="yellow"/>
            <w:rPrChange w:id="486" w:author="Vladislav Tsarenko" w:date="2023-07-25T14:47:00Z">
              <w:rPr>
                <w:bCs/>
              </w:rPr>
            </w:rPrChange>
          </w:rPr>
          <w:t>Dependabot</w:t>
        </w:r>
        <w:proofErr w:type="spellEnd"/>
        <w:r w:rsidR="006A7ABC" w:rsidRPr="006A7ABC">
          <w:rPr>
            <w:bCs/>
          </w:rPr>
          <w:t>.</w:t>
        </w:r>
      </w:ins>
    </w:p>
    <w:p w14:paraId="1FB6CC77" w14:textId="1ED9FD43" w:rsidR="00F26690" w:rsidRDefault="00F26690" w:rsidP="00F26690">
      <w:pPr>
        <w:pStyle w:val="a3"/>
        <w:numPr>
          <w:ilvl w:val="0"/>
          <w:numId w:val="17"/>
        </w:numPr>
        <w:rPr>
          <w:ins w:id="487" w:author="Vladislav Tsarenko" w:date="2023-07-25T14:47:00Z"/>
          <w:highlight w:val="yellow"/>
        </w:rPr>
      </w:pPr>
      <w:ins w:id="488" w:author="Vladislav Tsarenko" w:date="2023-07-24T16:12:00Z">
        <w:r w:rsidRPr="006D5DE3">
          <w:rPr>
            <w:highlight w:val="yellow"/>
            <w:rPrChange w:id="489" w:author="Vladislav Tsarenko" w:date="2023-07-25T14:29:00Z">
              <w:rPr/>
            </w:rPrChange>
          </w:rPr>
          <w:t>загружайте компоненты из официальных источников по безопасным ссылкам.</w:t>
        </w:r>
      </w:ins>
    </w:p>
    <w:p w14:paraId="2BD5AD7C" w14:textId="3679BE1D" w:rsidR="006A7ABC" w:rsidRPr="006A7ABC" w:rsidRDefault="006A7ABC" w:rsidP="006A7ABC">
      <w:pPr>
        <w:pStyle w:val="a3"/>
        <w:numPr>
          <w:ilvl w:val="0"/>
          <w:numId w:val="17"/>
        </w:numPr>
        <w:rPr>
          <w:ins w:id="490" w:author="Vladislav Tsarenko" w:date="2023-07-24T16:15:00Z"/>
          <w:bCs/>
          <w:rPrChange w:id="491" w:author="Vladislav Tsarenko" w:date="2023-07-25T14:47:00Z">
            <w:rPr>
              <w:ins w:id="492" w:author="Vladislav Tsarenko" w:date="2023-07-24T16:15:00Z"/>
            </w:rPr>
          </w:rPrChange>
        </w:rPr>
        <w:pPrChange w:id="493" w:author="Vladislav Tsarenko" w:date="2023-07-25T14:47:00Z">
          <w:pPr>
            <w:pStyle w:val="a3"/>
            <w:numPr>
              <w:numId w:val="17"/>
            </w:numPr>
            <w:ind w:hanging="360"/>
          </w:pPr>
        </w:pPrChange>
      </w:pPr>
      <w:ins w:id="494" w:author="Vladislav Tsarenko" w:date="2023-07-25T14:47:00Z">
        <w:r w:rsidRPr="00541561">
          <w:rPr>
            <w:bCs/>
            <w:highlight w:val="yellow"/>
          </w:rPr>
          <w:t>Использование утилит сканирования уязвимостей</w:t>
        </w:r>
        <w:proofErr w:type="gramStart"/>
        <w:r w:rsidRPr="00CB5242">
          <w:rPr>
            <w:bCs/>
          </w:rPr>
          <w:t>: Существуют</w:t>
        </w:r>
        <w:proofErr w:type="gramEnd"/>
        <w:r w:rsidRPr="00CB5242">
          <w:rPr>
            <w:bCs/>
          </w:rPr>
          <w:t xml:space="preserve"> различные утилиты, такие как </w:t>
        </w:r>
        <w:r w:rsidRPr="00541561">
          <w:rPr>
            <w:b/>
            <w:bCs/>
            <w:highlight w:val="yellow"/>
          </w:rPr>
          <w:t xml:space="preserve">OWASP </w:t>
        </w:r>
        <w:proofErr w:type="spellStart"/>
        <w:r w:rsidRPr="00541561">
          <w:rPr>
            <w:b/>
            <w:bCs/>
            <w:highlight w:val="yellow"/>
          </w:rPr>
          <w:t>Dependency-Check</w:t>
        </w:r>
        <w:proofErr w:type="spellEnd"/>
        <w:r w:rsidRPr="00541561">
          <w:rPr>
            <w:bCs/>
            <w:highlight w:val="yellow"/>
          </w:rPr>
          <w:t xml:space="preserve">, </w:t>
        </w:r>
        <w:r w:rsidRPr="00541561">
          <w:rPr>
            <w:b/>
            <w:bCs/>
            <w:highlight w:val="yellow"/>
          </w:rPr>
          <w:t>Retire.js</w:t>
        </w:r>
        <w:r w:rsidRPr="00541561">
          <w:rPr>
            <w:bCs/>
            <w:highlight w:val="yellow"/>
          </w:rPr>
          <w:t xml:space="preserve">, </w:t>
        </w:r>
        <w:proofErr w:type="spellStart"/>
        <w:r w:rsidRPr="00541561">
          <w:rPr>
            <w:b/>
            <w:bCs/>
            <w:highlight w:val="yellow"/>
          </w:rPr>
          <w:t>Sny</w:t>
        </w:r>
        <w:r w:rsidRPr="00541561">
          <w:rPr>
            <w:b/>
            <w:bCs/>
          </w:rPr>
          <w:t>k</w:t>
        </w:r>
        <w:proofErr w:type="spellEnd"/>
        <w:r w:rsidRPr="00CB5242">
          <w:rPr>
            <w:bCs/>
          </w:rPr>
          <w:t xml:space="preserve"> и другие, которые </w:t>
        </w:r>
        <w:r w:rsidRPr="00541561">
          <w:rPr>
            <w:bCs/>
            <w:highlight w:val="yellow"/>
          </w:rPr>
          <w:t>позволяют сканировать зависимости и компоненты проекта на наличие известных уязвимостей.</w:t>
        </w:r>
        <w:r w:rsidRPr="00CB5242">
          <w:rPr>
            <w:bCs/>
          </w:rPr>
          <w:t xml:space="preserve"> Эти инструменты могут автоматически анализировать используемые библиотеки и </w:t>
        </w:r>
        <w:r w:rsidRPr="00541561">
          <w:rPr>
            <w:bCs/>
            <w:highlight w:val="yellow"/>
          </w:rPr>
          <w:t>предоставлять отчеты о выявленных уязвимостях.</w:t>
        </w:r>
      </w:ins>
    </w:p>
    <w:p w14:paraId="677AE222" w14:textId="24CFE25C" w:rsidR="00F26690" w:rsidRDefault="00F26690" w:rsidP="00F26690">
      <w:pPr>
        <w:rPr>
          <w:ins w:id="495" w:author="Vladislav Tsarenko" w:date="2023-07-24T16:15:00Z"/>
        </w:rPr>
      </w:pPr>
    </w:p>
    <w:p w14:paraId="562BB3F8" w14:textId="6BDC5E2D" w:rsidR="00F26690" w:rsidRDefault="00F26690" w:rsidP="001C57A0">
      <w:pPr>
        <w:pStyle w:val="1"/>
        <w:rPr>
          <w:ins w:id="496" w:author="Vladislav Tsarenko" w:date="2023-07-24T16:15:00Z"/>
          <w:b w:val="0"/>
        </w:rPr>
        <w:pPrChange w:id="497" w:author="Vladislav Tsarenko" w:date="2023-07-25T13:03:00Z">
          <w:pPr/>
        </w:pPrChange>
      </w:pPr>
      <w:ins w:id="498" w:author="Vladislav Tsarenko" w:date="2023-07-24T16:15:00Z">
        <w:r w:rsidRPr="006D5DE3">
          <w:rPr>
            <w:highlight w:val="cyan"/>
            <w:rPrChange w:id="499" w:author="Vladislav Tsarenko" w:date="2023-07-25T14:30:00Z">
              <w:rPr/>
            </w:rPrChange>
          </w:rPr>
          <w:t>Недостатки журналирования и мониторинга</w:t>
        </w:r>
      </w:ins>
    </w:p>
    <w:p w14:paraId="0015D86A" w14:textId="3959DF23" w:rsidR="00F26690" w:rsidRDefault="00F26690" w:rsidP="00F26690">
      <w:pPr>
        <w:rPr>
          <w:ins w:id="500" w:author="Vladislav Tsarenko" w:date="2023-07-24T16:17:00Z"/>
        </w:rPr>
      </w:pPr>
      <w:ins w:id="501" w:author="Vladislav Tsarenko" w:date="2023-07-24T16:15:00Z">
        <w:r w:rsidRPr="006D5DE3">
          <w:rPr>
            <w:highlight w:val="yellow"/>
            <w:rPrChange w:id="502" w:author="Vladislav Tsarenko" w:date="2023-07-25T14:30:00Z">
              <w:rPr/>
            </w:rPrChange>
          </w:rPr>
          <w:t>При совершении атак зло</w:t>
        </w:r>
      </w:ins>
      <w:ins w:id="503" w:author="Vladislav Tsarenko" w:date="2023-07-24T16:16:00Z">
        <w:r w:rsidRPr="006D5DE3">
          <w:rPr>
            <w:highlight w:val="yellow"/>
            <w:rPrChange w:id="504" w:author="Vladislav Tsarenko" w:date="2023-07-25T14:30:00Z">
              <w:rPr/>
            </w:rPrChange>
          </w:rPr>
          <w:t>умышленники полагаются на отсутствие контроля и своевременного реагирования на инциденты.</w:t>
        </w:r>
        <w:r>
          <w:t xml:space="preserve"> </w:t>
        </w:r>
      </w:ins>
    </w:p>
    <w:p w14:paraId="47D20154" w14:textId="69D428E1" w:rsidR="00F26690" w:rsidRDefault="00F26690" w:rsidP="00F26690">
      <w:pPr>
        <w:rPr>
          <w:ins w:id="505" w:author="Vladislav Tsarenko" w:date="2023-07-24T16:17:00Z"/>
          <w:b/>
        </w:rPr>
      </w:pPr>
      <w:ins w:id="506" w:author="Vladislav Tsarenko" w:date="2023-07-24T16:17:00Z">
        <w:r w:rsidRPr="006D5DE3">
          <w:rPr>
            <w:b/>
            <w:highlight w:val="cyan"/>
            <w:rPrChange w:id="507" w:author="Vladislav Tsarenko" w:date="2023-07-25T14:31:00Z">
              <w:rPr>
                <w:b/>
              </w:rPr>
            </w:rPrChange>
          </w:rPr>
          <w:t>Приложение уязвимо если</w:t>
        </w:r>
        <w:r>
          <w:rPr>
            <w:b/>
          </w:rPr>
          <w:t>:</w:t>
        </w:r>
      </w:ins>
    </w:p>
    <w:p w14:paraId="0B31353B" w14:textId="7BD57700" w:rsidR="00F26690" w:rsidRPr="00F26690" w:rsidRDefault="00F26690" w:rsidP="00F26690">
      <w:pPr>
        <w:pStyle w:val="a3"/>
        <w:numPr>
          <w:ilvl w:val="0"/>
          <w:numId w:val="18"/>
        </w:numPr>
        <w:rPr>
          <w:ins w:id="508" w:author="Vladislav Tsarenko" w:date="2023-07-24T16:18:00Z"/>
          <w:b/>
          <w:rPrChange w:id="509" w:author="Vladislav Tsarenko" w:date="2023-07-24T16:18:00Z">
            <w:rPr>
              <w:ins w:id="510" w:author="Vladislav Tsarenko" w:date="2023-07-24T16:18:00Z"/>
            </w:rPr>
          </w:rPrChange>
        </w:rPr>
      </w:pPr>
      <w:ins w:id="511" w:author="Vladislav Tsarenko" w:date="2023-07-24T16:18:00Z">
        <w:r w:rsidRPr="006D5DE3">
          <w:rPr>
            <w:highlight w:val="yellow"/>
            <w:rPrChange w:id="512" w:author="Vladislav Tsarenko" w:date="2023-07-25T14:31:00Z">
              <w:rPr/>
            </w:rPrChange>
          </w:rPr>
          <w:t xml:space="preserve">не </w:t>
        </w:r>
        <w:proofErr w:type="spellStart"/>
        <w:r w:rsidRPr="006D5DE3">
          <w:rPr>
            <w:highlight w:val="yellow"/>
            <w:rPrChange w:id="513" w:author="Vladislav Tsarenko" w:date="2023-07-25T14:31:00Z">
              <w:rPr/>
            </w:rPrChange>
          </w:rPr>
          <w:t>журналируются</w:t>
        </w:r>
        <w:proofErr w:type="spellEnd"/>
        <w:r w:rsidRPr="006D5DE3">
          <w:rPr>
            <w:highlight w:val="yellow"/>
            <w:rPrChange w:id="514" w:author="Vladislav Tsarenko" w:date="2023-07-25T14:31:00Z">
              <w:rPr/>
            </w:rPrChange>
          </w:rPr>
          <w:t xml:space="preserve"> события удачных и </w:t>
        </w:r>
        <w:proofErr w:type="spellStart"/>
        <w:r w:rsidRPr="006D5DE3">
          <w:rPr>
            <w:highlight w:val="yellow"/>
            <w:rPrChange w:id="515" w:author="Vladislav Tsarenko" w:date="2023-07-25T14:31:00Z">
              <w:rPr/>
            </w:rPrChange>
          </w:rPr>
          <w:t>неудачныхх</w:t>
        </w:r>
        <w:proofErr w:type="spellEnd"/>
        <w:r w:rsidRPr="006D5DE3">
          <w:rPr>
            <w:highlight w:val="yellow"/>
            <w:rPrChange w:id="516" w:author="Vladislav Tsarenko" w:date="2023-07-25T14:31:00Z">
              <w:rPr/>
            </w:rPrChange>
          </w:rPr>
          <w:t xml:space="preserve"> попыток входа в систему.</w:t>
        </w:r>
      </w:ins>
    </w:p>
    <w:p w14:paraId="4743228D" w14:textId="23701EA9" w:rsidR="00F26690" w:rsidRPr="006D5DE3" w:rsidRDefault="00F26690" w:rsidP="00F26690">
      <w:pPr>
        <w:pStyle w:val="a3"/>
        <w:numPr>
          <w:ilvl w:val="0"/>
          <w:numId w:val="18"/>
        </w:numPr>
        <w:rPr>
          <w:ins w:id="517" w:author="Vladislav Tsarenko" w:date="2023-07-24T16:19:00Z"/>
          <w:b/>
          <w:highlight w:val="yellow"/>
          <w:rPrChange w:id="518" w:author="Vladislav Tsarenko" w:date="2023-07-25T14:31:00Z">
            <w:rPr>
              <w:ins w:id="519" w:author="Vladislav Tsarenko" w:date="2023-07-24T16:19:00Z"/>
            </w:rPr>
          </w:rPrChange>
        </w:rPr>
      </w:pPr>
      <w:ins w:id="520" w:author="Vladislav Tsarenko" w:date="2023-07-24T16:19:00Z">
        <w:r w:rsidRPr="006D5DE3">
          <w:rPr>
            <w:highlight w:val="yellow"/>
            <w:rPrChange w:id="521" w:author="Vladislav Tsarenko" w:date="2023-07-25T14:31:00Z">
              <w:rPr/>
            </w:rPrChange>
          </w:rPr>
          <w:t xml:space="preserve">Предупреждения или ошибки не регистрируются или </w:t>
        </w:r>
        <w:proofErr w:type="spellStart"/>
        <w:r w:rsidRPr="006D5DE3">
          <w:rPr>
            <w:highlight w:val="yellow"/>
            <w:rPrChange w:id="522" w:author="Vladislav Tsarenko" w:date="2023-07-25T14:31:00Z">
              <w:rPr/>
            </w:rPrChange>
          </w:rPr>
          <w:t>регестрируются</w:t>
        </w:r>
        <w:proofErr w:type="spellEnd"/>
        <w:r w:rsidRPr="006D5DE3">
          <w:rPr>
            <w:highlight w:val="yellow"/>
            <w:rPrChange w:id="523" w:author="Vladislav Tsarenko" w:date="2023-07-25T14:31:00Z">
              <w:rPr/>
            </w:rPrChange>
          </w:rPr>
          <w:t xml:space="preserve"> </w:t>
        </w:r>
        <w:proofErr w:type="spellStart"/>
        <w:r w:rsidRPr="006D5DE3">
          <w:rPr>
            <w:highlight w:val="yellow"/>
            <w:rPrChange w:id="524" w:author="Vladislav Tsarenko" w:date="2023-07-25T14:31:00Z">
              <w:rPr/>
            </w:rPrChange>
          </w:rPr>
          <w:t>неккоректно</w:t>
        </w:r>
        <w:proofErr w:type="spellEnd"/>
        <w:r w:rsidRPr="006D5DE3">
          <w:rPr>
            <w:highlight w:val="yellow"/>
            <w:rPrChange w:id="525" w:author="Vladislav Tsarenko" w:date="2023-07-25T14:31:00Z">
              <w:rPr/>
            </w:rPrChange>
          </w:rPr>
          <w:t>.</w:t>
        </w:r>
      </w:ins>
    </w:p>
    <w:p w14:paraId="1F550FDD" w14:textId="326C0FCD" w:rsidR="00F26690" w:rsidRPr="006D5DE3" w:rsidRDefault="00F26690" w:rsidP="00F26690">
      <w:pPr>
        <w:pStyle w:val="a3"/>
        <w:numPr>
          <w:ilvl w:val="0"/>
          <w:numId w:val="18"/>
        </w:numPr>
        <w:rPr>
          <w:ins w:id="526" w:author="Vladislav Tsarenko" w:date="2023-07-24T16:19:00Z"/>
          <w:highlight w:val="yellow"/>
          <w:rPrChange w:id="527" w:author="Vladislav Tsarenko" w:date="2023-07-25T14:31:00Z">
            <w:rPr>
              <w:ins w:id="528" w:author="Vladislav Tsarenko" w:date="2023-07-24T16:19:00Z"/>
            </w:rPr>
          </w:rPrChange>
        </w:rPr>
      </w:pPr>
      <w:ins w:id="529" w:author="Vladislav Tsarenko" w:date="2023-07-24T16:19:00Z">
        <w:r w:rsidRPr="006D5DE3">
          <w:rPr>
            <w:highlight w:val="yellow"/>
            <w:rPrChange w:id="530" w:author="Vladislav Tsarenko" w:date="2023-07-25T14:31:00Z">
              <w:rPr>
                <w:b/>
              </w:rPr>
            </w:rPrChange>
          </w:rPr>
          <w:t>журналы приложений и API не проверяются на предмет</w:t>
        </w:r>
        <w:r w:rsidRPr="006D5DE3">
          <w:rPr>
            <w:highlight w:val="yellow"/>
            <w:rPrChange w:id="531" w:author="Vladislav Tsarenko" w:date="2023-07-25T14:31:00Z">
              <w:rPr>
                <w:b/>
                <w:lang w:val="en-US"/>
              </w:rPr>
            </w:rPrChange>
          </w:rPr>
          <w:t xml:space="preserve"> </w:t>
        </w:r>
        <w:r w:rsidRPr="006D5DE3">
          <w:rPr>
            <w:highlight w:val="yellow"/>
            <w:rPrChange w:id="532" w:author="Vladislav Tsarenko" w:date="2023-07-25T14:31:00Z">
              <w:rPr/>
            </w:rPrChange>
          </w:rPr>
          <w:t>подозрительной активности;</w:t>
        </w:r>
      </w:ins>
    </w:p>
    <w:p w14:paraId="76A6EDA2" w14:textId="51FF3C94" w:rsidR="00F26690" w:rsidRPr="006D5DE3" w:rsidRDefault="00F26690" w:rsidP="00F26690">
      <w:pPr>
        <w:pStyle w:val="a3"/>
        <w:numPr>
          <w:ilvl w:val="0"/>
          <w:numId w:val="18"/>
        </w:numPr>
        <w:rPr>
          <w:ins w:id="533" w:author="Vladislav Tsarenko" w:date="2023-07-25T14:31:00Z"/>
          <w:highlight w:val="yellow"/>
          <w:rPrChange w:id="534" w:author="Vladislav Tsarenko" w:date="2023-07-25T14:32:00Z">
            <w:rPr>
              <w:ins w:id="535" w:author="Vladislav Tsarenko" w:date="2023-07-25T14:31:00Z"/>
            </w:rPr>
          </w:rPrChange>
        </w:rPr>
      </w:pPr>
      <w:ins w:id="536" w:author="Vladislav Tsarenko" w:date="2023-07-24T16:20:00Z">
        <w:r w:rsidRPr="006D5DE3">
          <w:rPr>
            <w:highlight w:val="yellow"/>
            <w:rPrChange w:id="537" w:author="Vladislav Tsarenko" w:date="2023-07-25T14:32:00Z">
              <w:rPr/>
            </w:rPrChange>
          </w:rPr>
          <w:t>Приложение не может определять, реагировать или предупреждать об атаках в реальном или почти реальном времени</w:t>
        </w:r>
      </w:ins>
    </w:p>
    <w:p w14:paraId="47C3DDDF" w14:textId="7F7159CB" w:rsidR="006D5DE3" w:rsidRDefault="006D5DE3" w:rsidP="00F26690">
      <w:pPr>
        <w:pStyle w:val="a3"/>
        <w:numPr>
          <w:ilvl w:val="0"/>
          <w:numId w:val="18"/>
        </w:numPr>
        <w:rPr>
          <w:ins w:id="538" w:author="Vladislav Tsarenko" w:date="2023-07-25T14:41:00Z"/>
        </w:rPr>
      </w:pPr>
      <w:proofErr w:type="spellStart"/>
      <w:ins w:id="539" w:author="Vladislav Tsarenko" w:date="2023-07-25T14:31:00Z">
        <w:r w:rsidRPr="006D5DE3">
          <w:rPr>
            <w:highlight w:val="yellow"/>
            <w:rPrChange w:id="540" w:author="Vladislav Tsarenko" w:date="2023-07-25T14:32:00Z">
              <w:rPr/>
            </w:rPrChange>
          </w:rPr>
          <w:t>Журналируются</w:t>
        </w:r>
        <w:proofErr w:type="spellEnd"/>
        <w:r w:rsidRPr="006D5DE3">
          <w:rPr>
            <w:highlight w:val="yellow"/>
            <w:rPrChange w:id="541" w:author="Vladislav Tsarenko" w:date="2023-07-25T14:32:00Z">
              <w:rPr/>
            </w:rPrChange>
          </w:rPr>
          <w:t xml:space="preserve"> конфиденциальные данные</w:t>
        </w:r>
        <w:r>
          <w:t>. Если злоумышленник получит к ним доступ, то скомпрометирует их.</w:t>
        </w:r>
      </w:ins>
    </w:p>
    <w:p w14:paraId="3A8ECB10" w14:textId="03448103" w:rsidR="00C43FF3" w:rsidRDefault="00C43FF3" w:rsidP="00F26690">
      <w:pPr>
        <w:pStyle w:val="a3"/>
        <w:numPr>
          <w:ilvl w:val="0"/>
          <w:numId w:val="18"/>
        </w:numPr>
        <w:rPr>
          <w:ins w:id="542" w:author="Vladislav Tsarenko" w:date="2023-07-24T16:20:00Z"/>
        </w:rPr>
      </w:pPr>
      <w:ins w:id="543" w:author="Vladislav Tsarenko" w:date="2023-07-25T14:41:00Z">
        <w:r w:rsidRPr="00C43FF3">
          <w:t xml:space="preserve">Социальная инженерия: Злоумышленники могут использовать информацию из журналов и данных мониторинга для проведения атак социальной инженерии. Например, они </w:t>
        </w:r>
        <w:r w:rsidRPr="00C43FF3">
          <w:rPr>
            <w:highlight w:val="yellow"/>
            <w:rPrChange w:id="544" w:author="Vladislav Tsarenko" w:date="2023-07-25T14:42:00Z">
              <w:rPr/>
            </w:rPrChange>
          </w:rPr>
          <w:t>могут использовать информацию о событиях или действиях пользователей для создания поддельных сообщений или для маскировки своей активности.</w:t>
        </w:r>
      </w:ins>
    </w:p>
    <w:p w14:paraId="5D700546" w14:textId="788F211F" w:rsidR="00F26690" w:rsidRDefault="00B0140C" w:rsidP="00F26690">
      <w:pPr>
        <w:rPr>
          <w:ins w:id="545" w:author="Vladislav Tsarenko" w:date="2023-07-24T16:20:00Z"/>
          <w:b/>
        </w:rPr>
      </w:pPr>
      <w:ins w:id="546" w:author="Vladislav Tsarenko" w:date="2023-07-24T16:20:00Z">
        <w:r w:rsidRPr="006D5DE3">
          <w:rPr>
            <w:b/>
            <w:highlight w:val="cyan"/>
            <w:rPrChange w:id="547" w:author="Vladislav Tsarenko" w:date="2023-07-25T14:32:00Z">
              <w:rPr>
                <w:b/>
              </w:rPr>
            </w:rPrChange>
          </w:rPr>
          <w:t>Как предотврати</w:t>
        </w:r>
      </w:ins>
      <w:ins w:id="548" w:author="Vladislav Tsarenko" w:date="2023-07-24T16:21:00Z">
        <w:r w:rsidRPr="006D5DE3">
          <w:rPr>
            <w:b/>
            <w:highlight w:val="cyan"/>
            <w:rPrChange w:id="549" w:author="Vladislav Tsarenko" w:date="2023-07-25T14:32:00Z">
              <w:rPr>
                <w:b/>
              </w:rPr>
            </w:rPrChange>
          </w:rPr>
          <w:t>т</w:t>
        </w:r>
      </w:ins>
      <w:ins w:id="550" w:author="Vladislav Tsarenko" w:date="2023-07-24T16:20:00Z">
        <w:r w:rsidRPr="006D5DE3">
          <w:rPr>
            <w:b/>
            <w:highlight w:val="cyan"/>
            <w:rPrChange w:id="551" w:author="Vladislav Tsarenko" w:date="2023-07-25T14:32:00Z">
              <w:rPr>
                <w:b/>
              </w:rPr>
            </w:rPrChange>
          </w:rPr>
          <w:t>ь</w:t>
        </w:r>
        <w:r>
          <w:rPr>
            <w:b/>
          </w:rPr>
          <w:t>:</w:t>
        </w:r>
      </w:ins>
    </w:p>
    <w:p w14:paraId="398D309F" w14:textId="1C8E4336" w:rsidR="00B0140C" w:rsidRPr="006D5DE3" w:rsidRDefault="00B0140C" w:rsidP="00B0140C">
      <w:pPr>
        <w:pStyle w:val="a3"/>
        <w:numPr>
          <w:ilvl w:val="0"/>
          <w:numId w:val="19"/>
        </w:numPr>
        <w:rPr>
          <w:ins w:id="552" w:author="Vladislav Tsarenko" w:date="2023-07-24T16:22:00Z"/>
          <w:highlight w:val="yellow"/>
          <w:rPrChange w:id="553" w:author="Vladislav Tsarenko" w:date="2023-07-25T14:32:00Z">
            <w:rPr>
              <w:ins w:id="554" w:author="Vladislav Tsarenko" w:date="2023-07-24T16:22:00Z"/>
            </w:rPr>
          </w:rPrChange>
        </w:rPr>
      </w:pPr>
      <w:ins w:id="555" w:author="Vladislav Tsarenko" w:date="2023-07-24T16:21:00Z">
        <w:r w:rsidRPr="006D5DE3">
          <w:rPr>
            <w:highlight w:val="yellow"/>
            <w:rPrChange w:id="556" w:author="Vladislav Tsarenko" w:date="2023-07-25T14:32:00Z">
              <w:rPr>
                <w:b/>
              </w:rPr>
            </w:rPrChange>
          </w:rPr>
          <w:t xml:space="preserve">регистрировать все ошибки входа, доступа и проверки данных на </w:t>
        </w:r>
        <w:r w:rsidRPr="006D5DE3">
          <w:rPr>
            <w:highlight w:val="yellow"/>
            <w:rPrChange w:id="557" w:author="Vladislav Tsarenko" w:date="2023-07-25T14:32:00Z">
              <w:rPr/>
            </w:rPrChange>
          </w:rPr>
          <w:t>стороне сервера с указанием контекста</w:t>
        </w:r>
        <w:r w:rsidRPr="00B0140C">
          <w:t>, достаточного для</w:t>
        </w:r>
        <w:r w:rsidRPr="00B0140C">
          <w:rPr>
            <w:rPrChange w:id="558" w:author="Vladislav Tsarenko" w:date="2023-07-24T16:21:00Z">
              <w:rPr>
                <w:b/>
              </w:rPr>
            </w:rPrChange>
          </w:rPr>
          <w:t xml:space="preserve"> </w:t>
        </w:r>
        <w:r w:rsidRPr="00B0140C">
          <w:t>выявления подозрительных или вредоносных действий, а также</w:t>
        </w:r>
        <w:r w:rsidRPr="00B0140C">
          <w:rPr>
            <w:rPrChange w:id="559" w:author="Vladislav Tsarenko" w:date="2023-07-24T16:21:00Z">
              <w:rPr>
                <w:b/>
              </w:rPr>
            </w:rPrChange>
          </w:rPr>
          <w:t xml:space="preserve"> </w:t>
        </w:r>
        <w:r w:rsidRPr="006D5DE3">
          <w:rPr>
            <w:highlight w:val="yellow"/>
            <w:rPrChange w:id="560" w:author="Vladislav Tsarenko" w:date="2023-07-25T14:32:00Z">
              <w:rPr/>
            </w:rPrChange>
          </w:rPr>
          <w:t>хранить их для последующего анализа;</w:t>
        </w:r>
      </w:ins>
    </w:p>
    <w:p w14:paraId="18B52578" w14:textId="356F4BDE" w:rsidR="00B0140C" w:rsidRPr="006D5DE3" w:rsidRDefault="00B0140C" w:rsidP="00B0140C">
      <w:pPr>
        <w:pStyle w:val="a3"/>
        <w:numPr>
          <w:ilvl w:val="0"/>
          <w:numId w:val="19"/>
        </w:numPr>
        <w:rPr>
          <w:ins w:id="561" w:author="Vladislav Tsarenko" w:date="2023-07-24T16:22:00Z"/>
          <w:highlight w:val="yellow"/>
          <w:rPrChange w:id="562" w:author="Vladislav Tsarenko" w:date="2023-07-25T14:34:00Z">
            <w:rPr>
              <w:ins w:id="563" w:author="Vladislav Tsarenko" w:date="2023-07-24T16:22:00Z"/>
            </w:rPr>
          </w:rPrChange>
        </w:rPr>
      </w:pPr>
      <w:ins w:id="564" w:author="Vladislav Tsarenko" w:date="2023-07-24T16:22:00Z">
        <w:r w:rsidRPr="006D5DE3">
          <w:rPr>
            <w:highlight w:val="yellow"/>
            <w:rPrChange w:id="565" w:author="Vladislav Tsarenko" w:date="2023-07-25T14:34:00Z">
              <w:rPr/>
            </w:rPrChange>
          </w:rPr>
          <w:t>регистрировать события в формате, наиболее подходящем для обработки централизованной службой журналирования;</w:t>
        </w:r>
      </w:ins>
    </w:p>
    <w:p w14:paraId="09BE4B0F" w14:textId="04117DAD" w:rsidR="00B0140C" w:rsidRDefault="00B0140C" w:rsidP="00B0140C">
      <w:pPr>
        <w:pStyle w:val="a3"/>
        <w:numPr>
          <w:ilvl w:val="0"/>
          <w:numId w:val="19"/>
        </w:numPr>
        <w:rPr>
          <w:ins w:id="566" w:author="Vladislav Tsarenko" w:date="2023-07-24T16:22:00Z"/>
        </w:rPr>
      </w:pPr>
      <w:ins w:id="567" w:author="Vladislav Tsarenko" w:date="2023-07-24T16:22:00Z">
        <w:r>
          <w:t>использовать контроль целостности журналов аудита важных транзакций для предотвращения подмены или удаления данных, например, с помощью доступных только для добавления таблиц БД;</w:t>
        </w:r>
      </w:ins>
    </w:p>
    <w:p w14:paraId="2E0F1B88" w14:textId="33AFC6E3" w:rsidR="00B0140C" w:rsidRDefault="00B0140C" w:rsidP="00B0140C">
      <w:pPr>
        <w:rPr>
          <w:ins w:id="568" w:author="Vladislav Tsarenko" w:date="2023-07-24T16:23:00Z"/>
        </w:rPr>
      </w:pPr>
    </w:p>
    <w:p w14:paraId="45B41D88" w14:textId="77777777" w:rsidR="00B0140C" w:rsidRPr="00B0140C" w:rsidRDefault="00B0140C" w:rsidP="00B0140C">
      <w:pPr>
        <w:rPr>
          <w:ins w:id="569" w:author="Vladislav Tsarenko" w:date="2023-07-24T16:23:00Z"/>
          <w:b/>
          <w:rPrChange w:id="570" w:author="Vladislav Tsarenko" w:date="2023-07-24T16:23:00Z">
            <w:rPr>
              <w:ins w:id="571" w:author="Vladislav Tsarenko" w:date="2023-07-24T16:23:00Z"/>
            </w:rPr>
          </w:rPrChange>
        </w:rPr>
      </w:pPr>
      <w:ins w:id="572" w:author="Vladislav Tsarenko" w:date="2023-07-24T16:23:00Z">
        <w:r w:rsidRPr="00FB6EE2">
          <w:rPr>
            <w:b/>
            <w:highlight w:val="cyan"/>
            <w:rPrChange w:id="573" w:author="Vladislav Tsarenko" w:date="2023-07-25T14:34:00Z">
              <w:rPr/>
            </w:rPrChange>
          </w:rPr>
          <w:t>Примеры сценариев атак</w:t>
        </w:r>
      </w:ins>
    </w:p>
    <w:p w14:paraId="29DDC37F" w14:textId="77777777" w:rsidR="00B0140C" w:rsidRDefault="00B0140C" w:rsidP="00B0140C">
      <w:pPr>
        <w:rPr>
          <w:ins w:id="574" w:author="Vladislav Tsarenko" w:date="2023-07-24T16:23:00Z"/>
        </w:rPr>
      </w:pPr>
      <w:ins w:id="575" w:author="Vladislav Tsarenko" w:date="2023-07-24T16:23:00Z">
        <w:r w:rsidRPr="00B0140C">
          <w:rPr>
            <w:b/>
            <w:rPrChange w:id="576" w:author="Vladislav Tsarenko" w:date="2023-07-24T16:23:00Z">
              <w:rPr/>
            </w:rPrChange>
          </w:rPr>
          <w:t>Сценарий №1</w:t>
        </w:r>
        <w:r>
          <w:t>: Форум открытого проекта, используемый небольшой</w:t>
        </w:r>
      </w:ins>
    </w:p>
    <w:p w14:paraId="3BA1B7DA" w14:textId="77777777" w:rsidR="00B0140C" w:rsidRDefault="00B0140C" w:rsidP="00B0140C">
      <w:pPr>
        <w:rPr>
          <w:ins w:id="577" w:author="Vladislav Tsarenko" w:date="2023-07-24T16:23:00Z"/>
        </w:rPr>
      </w:pPr>
      <w:ins w:id="578" w:author="Vladislav Tsarenko" w:date="2023-07-24T16:23:00Z">
        <w:r>
          <w:t>командой, был взломан через уязвимость в его ПО. Злоумышленники</w:t>
        </w:r>
      </w:ins>
    </w:p>
    <w:p w14:paraId="4617026F" w14:textId="77777777" w:rsidR="00B0140C" w:rsidRDefault="00B0140C" w:rsidP="00B0140C">
      <w:pPr>
        <w:rPr>
          <w:ins w:id="579" w:author="Vladislav Tsarenko" w:date="2023-07-24T16:23:00Z"/>
        </w:rPr>
      </w:pPr>
      <w:ins w:id="580" w:author="Vladislav Tsarenko" w:date="2023-07-24T16:23:00Z">
        <w:r>
          <w:t>удалили внутренний репозиторий, содержащий следующую версию</w:t>
        </w:r>
      </w:ins>
    </w:p>
    <w:p w14:paraId="7BC526CD" w14:textId="77777777" w:rsidR="00B0140C" w:rsidRDefault="00B0140C" w:rsidP="00B0140C">
      <w:pPr>
        <w:rPr>
          <w:ins w:id="581" w:author="Vladislav Tsarenko" w:date="2023-07-24T16:23:00Z"/>
        </w:rPr>
      </w:pPr>
      <w:ins w:id="582" w:author="Vladislav Tsarenko" w:date="2023-07-24T16:23:00Z">
        <w:r>
          <w:t>продукта, а также все содержимое форума. Несмотря на возможность</w:t>
        </w:r>
      </w:ins>
    </w:p>
    <w:p w14:paraId="556E7571" w14:textId="77777777" w:rsidR="00B0140C" w:rsidRDefault="00B0140C" w:rsidP="00B0140C">
      <w:pPr>
        <w:rPr>
          <w:ins w:id="583" w:author="Vladislav Tsarenko" w:date="2023-07-24T16:23:00Z"/>
        </w:rPr>
      </w:pPr>
      <w:ins w:id="584" w:author="Vladislav Tsarenko" w:date="2023-07-24T16:23:00Z">
        <w:r>
          <w:t>восстановления источника, отсутствие мониторинга, журналирования</w:t>
        </w:r>
      </w:ins>
    </w:p>
    <w:p w14:paraId="099C4A58" w14:textId="77777777" w:rsidR="00B0140C" w:rsidRDefault="00B0140C" w:rsidP="00B0140C">
      <w:pPr>
        <w:rPr>
          <w:ins w:id="585" w:author="Vladislav Tsarenko" w:date="2023-07-24T16:23:00Z"/>
        </w:rPr>
      </w:pPr>
      <w:ins w:id="586" w:author="Vladislav Tsarenko" w:date="2023-07-24T16:23:00Z">
        <w:r>
          <w:lastRenderedPageBreak/>
          <w:t>или оповещений привело к более серьезным последствиям. Из-за</w:t>
        </w:r>
      </w:ins>
    </w:p>
    <w:p w14:paraId="4BDCC0B9" w14:textId="77777777" w:rsidR="00B0140C" w:rsidRDefault="00B0140C" w:rsidP="00B0140C">
      <w:pPr>
        <w:rPr>
          <w:ins w:id="587" w:author="Vladislav Tsarenko" w:date="2023-07-24T16:23:00Z"/>
        </w:rPr>
      </w:pPr>
      <w:ins w:id="588" w:author="Vladislav Tsarenko" w:date="2023-07-24T16:23:00Z">
        <w:r>
          <w:t>инцидента программный проект с форума более не развивается.</w:t>
        </w:r>
      </w:ins>
    </w:p>
    <w:p w14:paraId="6EDA603B" w14:textId="77777777" w:rsidR="00B0140C" w:rsidRPr="00FB6EE2" w:rsidRDefault="00B0140C" w:rsidP="00B0140C">
      <w:pPr>
        <w:rPr>
          <w:ins w:id="589" w:author="Vladislav Tsarenko" w:date="2023-07-24T16:23:00Z"/>
          <w:highlight w:val="yellow"/>
          <w:rPrChange w:id="590" w:author="Vladislav Tsarenko" w:date="2023-07-25T14:35:00Z">
            <w:rPr>
              <w:ins w:id="591" w:author="Vladislav Tsarenko" w:date="2023-07-24T16:23:00Z"/>
            </w:rPr>
          </w:rPrChange>
        </w:rPr>
      </w:pPr>
      <w:ins w:id="592" w:author="Vladislav Tsarenko" w:date="2023-07-24T16:23:00Z">
        <w:r w:rsidRPr="00B0140C">
          <w:rPr>
            <w:b/>
            <w:rPrChange w:id="593" w:author="Vladislav Tsarenko" w:date="2023-07-24T16:24:00Z">
              <w:rPr/>
            </w:rPrChange>
          </w:rPr>
          <w:t>Сценарий №2</w:t>
        </w:r>
        <w:r>
          <w:t xml:space="preserve">: </w:t>
        </w:r>
        <w:r w:rsidRPr="00FB6EE2">
          <w:rPr>
            <w:highlight w:val="yellow"/>
            <w:rPrChange w:id="594" w:author="Vladislav Tsarenko" w:date="2023-07-25T14:35:00Z">
              <w:rPr/>
            </w:rPrChange>
          </w:rPr>
          <w:t>Злоумышленник может использовать один стандартный</w:t>
        </w:r>
      </w:ins>
    </w:p>
    <w:p w14:paraId="4AAAAE45" w14:textId="77777777" w:rsidR="00B0140C" w:rsidRPr="00FB6EE2" w:rsidRDefault="00B0140C" w:rsidP="00B0140C">
      <w:pPr>
        <w:rPr>
          <w:ins w:id="595" w:author="Vladislav Tsarenko" w:date="2023-07-24T16:23:00Z"/>
          <w:highlight w:val="yellow"/>
          <w:rPrChange w:id="596" w:author="Vladislav Tsarenko" w:date="2023-07-25T14:35:00Z">
            <w:rPr>
              <w:ins w:id="597" w:author="Vladislav Tsarenko" w:date="2023-07-24T16:23:00Z"/>
            </w:rPr>
          </w:rPrChange>
        </w:rPr>
      </w:pPr>
      <w:ins w:id="598" w:author="Vladislav Tsarenko" w:date="2023-07-24T16:23:00Z">
        <w:r w:rsidRPr="00FB6EE2">
          <w:rPr>
            <w:highlight w:val="yellow"/>
            <w:rPrChange w:id="599" w:author="Vladislav Tsarenko" w:date="2023-07-25T14:35:00Z">
              <w:rPr/>
            </w:rPrChange>
          </w:rPr>
          <w:t>пароль для проверки доступа ко всем учетным записям, к некоторым</w:t>
        </w:r>
      </w:ins>
    </w:p>
    <w:p w14:paraId="10EC6A35" w14:textId="77777777" w:rsidR="00B0140C" w:rsidRDefault="00B0140C" w:rsidP="00B0140C">
      <w:pPr>
        <w:rPr>
          <w:ins w:id="600" w:author="Vladislav Tsarenko" w:date="2023-07-24T16:23:00Z"/>
        </w:rPr>
      </w:pPr>
      <w:ins w:id="601" w:author="Vladislav Tsarenko" w:date="2023-07-24T16:23:00Z">
        <w:r w:rsidRPr="00FB6EE2">
          <w:rPr>
            <w:highlight w:val="yellow"/>
            <w:rPrChange w:id="602" w:author="Vladislav Tsarenko" w:date="2023-07-25T14:35:00Z">
              <w:rPr/>
            </w:rPrChange>
          </w:rPr>
          <w:t>из них он может подойти.</w:t>
        </w:r>
        <w:r>
          <w:t xml:space="preserve"> Для остальных будет зарегистрирована лишь</w:t>
        </w:r>
      </w:ins>
    </w:p>
    <w:p w14:paraId="58B31E43" w14:textId="77777777" w:rsidR="00B0140C" w:rsidRPr="00FB6EE2" w:rsidRDefault="00B0140C" w:rsidP="00B0140C">
      <w:pPr>
        <w:rPr>
          <w:ins w:id="603" w:author="Vladislav Tsarenko" w:date="2023-07-24T16:23:00Z"/>
          <w:highlight w:val="yellow"/>
          <w:rPrChange w:id="604" w:author="Vladislav Tsarenko" w:date="2023-07-25T14:35:00Z">
            <w:rPr>
              <w:ins w:id="605" w:author="Vladislav Tsarenko" w:date="2023-07-24T16:23:00Z"/>
            </w:rPr>
          </w:rPrChange>
        </w:rPr>
      </w:pPr>
      <w:ins w:id="606" w:author="Vladislav Tsarenko" w:date="2023-07-24T16:23:00Z">
        <w:r>
          <w:t xml:space="preserve">неудачная попытка входа. </w:t>
        </w:r>
        <w:r w:rsidRPr="00FB6EE2">
          <w:rPr>
            <w:highlight w:val="yellow"/>
            <w:rPrChange w:id="607" w:author="Vladislav Tsarenko" w:date="2023-07-25T14:35:00Z">
              <w:rPr/>
            </w:rPrChange>
          </w:rPr>
          <w:t>Через несколько дней попытка может</w:t>
        </w:r>
      </w:ins>
    </w:p>
    <w:p w14:paraId="6A9CD438" w14:textId="77777777" w:rsidR="00B0140C" w:rsidRDefault="00B0140C" w:rsidP="00B0140C">
      <w:pPr>
        <w:rPr>
          <w:ins w:id="608" w:author="Vladislav Tsarenko" w:date="2023-07-24T16:23:00Z"/>
        </w:rPr>
      </w:pPr>
      <w:ins w:id="609" w:author="Vladislav Tsarenko" w:date="2023-07-24T16:23:00Z">
        <w:r w:rsidRPr="00FB6EE2">
          <w:rPr>
            <w:highlight w:val="yellow"/>
            <w:rPrChange w:id="610" w:author="Vladislav Tsarenko" w:date="2023-07-25T14:35:00Z">
              <w:rPr/>
            </w:rPrChange>
          </w:rPr>
          <w:t>повториться, но уже с другим паролем</w:t>
        </w:r>
        <w:r>
          <w:t>.</w:t>
        </w:r>
      </w:ins>
    </w:p>
    <w:p w14:paraId="1D86470E" w14:textId="77777777" w:rsidR="00B0140C" w:rsidRDefault="00B0140C" w:rsidP="00B0140C">
      <w:pPr>
        <w:rPr>
          <w:ins w:id="611" w:author="Vladislav Tsarenko" w:date="2023-07-24T16:23:00Z"/>
        </w:rPr>
      </w:pPr>
      <w:ins w:id="612" w:author="Vladislav Tsarenko" w:date="2023-07-24T16:23:00Z">
        <w:r w:rsidRPr="00B0140C">
          <w:rPr>
            <w:b/>
            <w:rPrChange w:id="613" w:author="Vladislav Tsarenko" w:date="2023-07-24T16:24:00Z">
              <w:rPr/>
            </w:rPrChange>
          </w:rPr>
          <w:t>Сценарий №3</w:t>
        </w:r>
        <w:r>
          <w:t xml:space="preserve">: </w:t>
        </w:r>
        <w:proofErr w:type="gramStart"/>
        <w:r>
          <w:t>В</w:t>
        </w:r>
        <w:proofErr w:type="gramEnd"/>
        <w:r>
          <w:t xml:space="preserve"> крупной торговой сети имеется песочница для</w:t>
        </w:r>
      </w:ins>
    </w:p>
    <w:p w14:paraId="4360AE57" w14:textId="77777777" w:rsidR="00B0140C" w:rsidRDefault="00B0140C" w:rsidP="00B0140C">
      <w:pPr>
        <w:rPr>
          <w:ins w:id="614" w:author="Vladislav Tsarenko" w:date="2023-07-24T16:23:00Z"/>
        </w:rPr>
      </w:pPr>
      <w:ins w:id="615" w:author="Vladislav Tsarenko" w:date="2023-07-24T16:23:00Z">
        <w:r>
          <w:t>внутреннего анализа вредоносных вложений. Средства песочницы</w:t>
        </w:r>
      </w:ins>
    </w:p>
    <w:p w14:paraId="6F0D19AB" w14:textId="77777777" w:rsidR="00B0140C" w:rsidRPr="00FB6EE2" w:rsidRDefault="00B0140C" w:rsidP="00B0140C">
      <w:pPr>
        <w:rPr>
          <w:ins w:id="616" w:author="Vladislav Tsarenko" w:date="2023-07-24T16:23:00Z"/>
          <w:highlight w:val="yellow"/>
          <w:rPrChange w:id="617" w:author="Vladislav Tsarenko" w:date="2023-07-25T14:35:00Z">
            <w:rPr>
              <w:ins w:id="618" w:author="Vladislav Tsarenko" w:date="2023-07-24T16:23:00Z"/>
            </w:rPr>
          </w:rPrChange>
        </w:rPr>
      </w:pPr>
      <w:ins w:id="619" w:author="Vladislav Tsarenko" w:date="2023-07-24T16:23:00Z">
        <w:r>
          <w:t xml:space="preserve">обнаружили потенциально вредоносное ПО, </w:t>
        </w:r>
        <w:r w:rsidRPr="00FB6EE2">
          <w:rPr>
            <w:highlight w:val="yellow"/>
            <w:rPrChange w:id="620" w:author="Vladislav Tsarenko" w:date="2023-07-25T14:35:00Z">
              <w:rPr/>
            </w:rPrChange>
          </w:rPr>
          <w:t>но никто не обращал</w:t>
        </w:r>
      </w:ins>
    </w:p>
    <w:p w14:paraId="649E9BB2" w14:textId="77777777" w:rsidR="00B0140C" w:rsidRDefault="00B0140C" w:rsidP="00B0140C">
      <w:pPr>
        <w:rPr>
          <w:ins w:id="621" w:author="Vladislav Tsarenko" w:date="2023-07-24T16:23:00Z"/>
        </w:rPr>
      </w:pPr>
      <w:ins w:id="622" w:author="Vladislav Tsarenko" w:date="2023-07-24T16:23:00Z">
        <w:r w:rsidRPr="00FB6EE2">
          <w:rPr>
            <w:highlight w:val="yellow"/>
            <w:rPrChange w:id="623" w:author="Vladislav Tsarenko" w:date="2023-07-25T14:35:00Z">
              <w:rPr/>
            </w:rPrChange>
          </w:rPr>
          <w:t>внимания на получаемые от песочницы предупреждения</w:t>
        </w:r>
        <w:r>
          <w:t>, пока взлом</w:t>
        </w:r>
      </w:ins>
    </w:p>
    <w:p w14:paraId="33C7EF21" w14:textId="77777777" w:rsidR="00B0140C" w:rsidRDefault="00B0140C" w:rsidP="00B0140C">
      <w:pPr>
        <w:rPr>
          <w:ins w:id="624" w:author="Vladislav Tsarenko" w:date="2023-07-24T16:23:00Z"/>
        </w:rPr>
      </w:pPr>
      <w:ins w:id="625" w:author="Vladislav Tsarenko" w:date="2023-07-24T16:23:00Z">
        <w:r>
          <w:t>не обнаружили в связи с мошенническими транзакциями по</w:t>
        </w:r>
      </w:ins>
    </w:p>
    <w:p w14:paraId="796DB286" w14:textId="182D9B4F" w:rsidR="00B0140C" w:rsidRPr="00B0140C" w:rsidRDefault="00B0140C">
      <w:pPr>
        <w:pPrChange w:id="626" w:author="Vladislav Tsarenko" w:date="2023-07-24T16:23:00Z">
          <w:pPr>
            <w:pStyle w:val="a3"/>
            <w:numPr>
              <w:numId w:val="14"/>
            </w:numPr>
            <w:ind w:hanging="360"/>
          </w:pPr>
        </w:pPrChange>
      </w:pPr>
      <w:ins w:id="627" w:author="Vladislav Tsarenko" w:date="2023-07-24T16:23:00Z">
        <w:r>
          <w:t>банковским картам от стороннего банка</w:t>
        </w:r>
      </w:ins>
    </w:p>
    <w:sectPr w:rsidR="00B0140C" w:rsidRPr="00B014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826"/>
    <w:multiLevelType w:val="hybridMultilevel"/>
    <w:tmpl w:val="914C746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EA3A19"/>
    <w:multiLevelType w:val="hybridMultilevel"/>
    <w:tmpl w:val="4720F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5309"/>
    <w:multiLevelType w:val="hybridMultilevel"/>
    <w:tmpl w:val="9680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775"/>
    <w:multiLevelType w:val="hybridMultilevel"/>
    <w:tmpl w:val="A28A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6771"/>
    <w:multiLevelType w:val="hybridMultilevel"/>
    <w:tmpl w:val="3A3A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4A3B"/>
    <w:multiLevelType w:val="hybridMultilevel"/>
    <w:tmpl w:val="F0442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220"/>
    <w:multiLevelType w:val="hybridMultilevel"/>
    <w:tmpl w:val="A3C2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7DDF"/>
    <w:multiLevelType w:val="hybridMultilevel"/>
    <w:tmpl w:val="72187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55B9"/>
    <w:multiLevelType w:val="hybridMultilevel"/>
    <w:tmpl w:val="A104C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50D"/>
    <w:multiLevelType w:val="hybridMultilevel"/>
    <w:tmpl w:val="4A96D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F3BF4"/>
    <w:multiLevelType w:val="hybridMultilevel"/>
    <w:tmpl w:val="888E1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11789"/>
    <w:multiLevelType w:val="hybridMultilevel"/>
    <w:tmpl w:val="3F88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6282"/>
    <w:multiLevelType w:val="hybridMultilevel"/>
    <w:tmpl w:val="BEE6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91349"/>
    <w:multiLevelType w:val="hybridMultilevel"/>
    <w:tmpl w:val="1E5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4AB9"/>
    <w:multiLevelType w:val="hybridMultilevel"/>
    <w:tmpl w:val="D916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104F9"/>
    <w:multiLevelType w:val="hybridMultilevel"/>
    <w:tmpl w:val="CD0A7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4C2D"/>
    <w:multiLevelType w:val="hybridMultilevel"/>
    <w:tmpl w:val="6032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E4046"/>
    <w:multiLevelType w:val="hybridMultilevel"/>
    <w:tmpl w:val="2A4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A2B"/>
    <w:multiLevelType w:val="hybridMultilevel"/>
    <w:tmpl w:val="140C6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"/>
  </w:num>
  <w:num w:numId="10">
    <w:abstractNumId w:val="18"/>
  </w:num>
  <w:num w:numId="11">
    <w:abstractNumId w:val="8"/>
  </w:num>
  <w:num w:numId="12">
    <w:abstractNumId w:val="13"/>
  </w:num>
  <w:num w:numId="13">
    <w:abstractNumId w:val="15"/>
  </w:num>
  <w:num w:numId="14">
    <w:abstractNumId w:val="17"/>
  </w:num>
  <w:num w:numId="15">
    <w:abstractNumId w:val="12"/>
  </w:num>
  <w:num w:numId="16">
    <w:abstractNumId w:val="10"/>
  </w:num>
  <w:num w:numId="17">
    <w:abstractNumId w:val="9"/>
  </w:num>
  <w:num w:numId="18">
    <w:abstractNumId w:val="16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slav Tsarenko">
    <w15:presenceInfo w15:providerId="AD" w15:userId="S-1-5-21-1292428093-1935655697-1060284298-49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0"/>
    <w:rsid w:val="000422FB"/>
    <w:rsid w:val="000B1172"/>
    <w:rsid w:val="000C38D6"/>
    <w:rsid w:val="00112967"/>
    <w:rsid w:val="00131A0A"/>
    <w:rsid w:val="00194088"/>
    <w:rsid w:val="001C57A0"/>
    <w:rsid w:val="00245390"/>
    <w:rsid w:val="0028428E"/>
    <w:rsid w:val="002F1300"/>
    <w:rsid w:val="003526CB"/>
    <w:rsid w:val="00365C9D"/>
    <w:rsid w:val="003702E7"/>
    <w:rsid w:val="003C742E"/>
    <w:rsid w:val="004204C0"/>
    <w:rsid w:val="0045706A"/>
    <w:rsid w:val="004E39FF"/>
    <w:rsid w:val="00505437"/>
    <w:rsid w:val="00524F90"/>
    <w:rsid w:val="00525043"/>
    <w:rsid w:val="00542B63"/>
    <w:rsid w:val="00597C98"/>
    <w:rsid w:val="005C72B5"/>
    <w:rsid w:val="005D7318"/>
    <w:rsid w:val="00605ABA"/>
    <w:rsid w:val="00621609"/>
    <w:rsid w:val="00627C23"/>
    <w:rsid w:val="006A7ABC"/>
    <w:rsid w:val="006B3C35"/>
    <w:rsid w:val="006C0B77"/>
    <w:rsid w:val="006D5DE3"/>
    <w:rsid w:val="008242FF"/>
    <w:rsid w:val="00870751"/>
    <w:rsid w:val="008F076D"/>
    <w:rsid w:val="00922C48"/>
    <w:rsid w:val="00935FCA"/>
    <w:rsid w:val="00A364B1"/>
    <w:rsid w:val="00A87147"/>
    <w:rsid w:val="00AB7386"/>
    <w:rsid w:val="00B0140C"/>
    <w:rsid w:val="00B61021"/>
    <w:rsid w:val="00B70C4F"/>
    <w:rsid w:val="00B915B7"/>
    <w:rsid w:val="00BA1038"/>
    <w:rsid w:val="00BE6853"/>
    <w:rsid w:val="00C2079E"/>
    <w:rsid w:val="00C43FF3"/>
    <w:rsid w:val="00C74ADB"/>
    <w:rsid w:val="00C80F50"/>
    <w:rsid w:val="00CB5242"/>
    <w:rsid w:val="00CC5DFD"/>
    <w:rsid w:val="00CE5A1A"/>
    <w:rsid w:val="00DF44D0"/>
    <w:rsid w:val="00DF7287"/>
    <w:rsid w:val="00E01240"/>
    <w:rsid w:val="00EA59DF"/>
    <w:rsid w:val="00EE4070"/>
    <w:rsid w:val="00EF533E"/>
    <w:rsid w:val="00F0001D"/>
    <w:rsid w:val="00F12C76"/>
    <w:rsid w:val="00F26690"/>
    <w:rsid w:val="00F96D53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7D1"/>
  <w15:chartTrackingRefBased/>
  <w15:docId w15:val="{D811C1C2-317D-40C1-BB82-C9205D2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57A0"/>
    <w:pPr>
      <w:keepNext/>
      <w:keepLines/>
      <w:spacing w:before="360" w:after="120"/>
      <w:outlineLvl w:val="0"/>
      <w:pPrChange w:id="0" w:author="Vladislav Tsarenko" w:date="2023-07-25T13:03:00Z">
        <w:pPr>
          <w:keepNext/>
          <w:keepLines/>
          <w:spacing w:before="240"/>
          <w:outlineLvl w:val="0"/>
        </w:pPr>
      </w:pPrChange>
    </w:pPr>
    <w:rPr>
      <w:rFonts w:eastAsiaTheme="majorEastAsia" w:cstheme="majorBidi"/>
      <w:b/>
      <w:color w:val="000000" w:themeColor="text1"/>
      <w:szCs w:val="32"/>
      <w:rPrChange w:id="0" w:author="Vladislav Tsarenko" w:date="2023-07-25T13:03:00Z">
        <w:rPr>
          <w:rFonts w:asciiTheme="majorHAnsi" w:eastAsiaTheme="majorEastAsia" w:hAnsiTheme="majorHAnsi" w:cstheme="majorBidi"/>
          <w:color w:val="000000" w:themeColor="text1"/>
          <w:kern w:val="2"/>
          <w:sz w:val="32"/>
          <w:szCs w:val="32"/>
          <w:lang w:val="ru-RU" w:eastAsia="en-US" w:bidi="ar-SA"/>
          <w14:ligatures w14:val="standardContextual"/>
        </w:rPr>
      </w:rPrChang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C3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B3C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6B3C3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B3C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3C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C57A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871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7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8206-A4F3-4F8D-AD60-701BE67A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3484</Words>
  <Characters>19863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11</cp:revision>
  <dcterms:created xsi:type="dcterms:W3CDTF">2023-07-23T19:14:00Z</dcterms:created>
  <dcterms:modified xsi:type="dcterms:W3CDTF">2023-07-25T12:24:00Z</dcterms:modified>
</cp:coreProperties>
</file>