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3CCC" w14:textId="5E72C971" w:rsidR="008340CF" w:rsidRDefault="008340CF" w:rsidP="008340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Строка(</w:t>
      </w:r>
      <w:proofErr w:type="gramEnd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String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E62B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76">
        <w:rPr>
          <w:rFonts w:ascii="Times New Roman" w:hAnsi="Times New Roman" w:cs="Times New Roman"/>
          <w:sz w:val="28"/>
          <w:szCs w:val="28"/>
        </w:rPr>
        <w:t xml:space="preserve">Кодируются в </w:t>
      </w:r>
      <w:r w:rsidR="00E62B76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E62B76" w:rsidRPr="00E62B76">
        <w:rPr>
          <w:rFonts w:ascii="Times New Roman" w:hAnsi="Times New Roman" w:cs="Times New Roman"/>
          <w:sz w:val="28"/>
          <w:szCs w:val="28"/>
        </w:rPr>
        <w:t>-16,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заключаться в кавычки.</w:t>
      </w:r>
    </w:p>
    <w:p w14:paraId="3B812ECF" w14:textId="77777777" w:rsidR="008340CF" w:rsidRPr="0024309C" w:rsidRDefault="008340CF" w:rsidP="008340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Двойные кавычки</w:t>
      </w:r>
      <w:r w:rsidRPr="0024309C">
        <w:rPr>
          <w:rFonts w:ascii="Times New Roman" w:hAnsi="Times New Roman" w:cs="Times New Roman"/>
          <w:sz w:val="28"/>
          <w:szCs w:val="28"/>
        </w:rPr>
        <w:t>: "Привет".</w:t>
      </w:r>
    </w:p>
    <w:p w14:paraId="65ED9230" w14:textId="77777777" w:rsidR="008340CF" w:rsidRPr="0024309C" w:rsidRDefault="008340CF" w:rsidP="008340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Одинарные кавычки</w:t>
      </w:r>
      <w:r w:rsidRPr="0024309C">
        <w:rPr>
          <w:rFonts w:ascii="Times New Roman" w:hAnsi="Times New Roman" w:cs="Times New Roman"/>
          <w:sz w:val="28"/>
          <w:szCs w:val="28"/>
        </w:rPr>
        <w:t>: 'Привет'.</w:t>
      </w:r>
    </w:p>
    <w:p w14:paraId="660E3738" w14:textId="6319CEAB" w:rsidR="008340CF" w:rsidRDefault="008340CF" w:rsidP="008340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Обратные кавычки</w:t>
      </w:r>
      <w:r w:rsidRPr="0024309C">
        <w:rPr>
          <w:rFonts w:ascii="Times New Roman" w:hAnsi="Times New Roman" w:cs="Times New Roman"/>
          <w:sz w:val="28"/>
          <w:szCs w:val="28"/>
        </w:rPr>
        <w:t>: `Привет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4309C">
        <w:rPr>
          <w:rFonts w:ascii="Times New Roman" w:hAnsi="Times New Roman" w:cs="Times New Roman"/>
          <w:sz w:val="28"/>
          <w:szCs w:val="28"/>
        </w:rPr>
        <w:t xml:space="preserve">}`.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Позволяют встраивать результат выражения в строку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78BF" w:rsidRPr="00EC78BF">
        <w:rPr>
          <w:rFonts w:ascii="Times New Roman" w:hAnsi="Times New Roman" w:cs="Times New Roman"/>
          <w:sz w:val="28"/>
          <w:szCs w:val="28"/>
        </w:rPr>
        <w:t xml:space="preserve"> </w:t>
      </w:r>
      <w:r w:rsidR="00EC78BF">
        <w:rPr>
          <w:rFonts w:ascii="Times New Roman" w:hAnsi="Times New Roman" w:cs="Times New Roman"/>
          <w:sz w:val="28"/>
          <w:szCs w:val="28"/>
        </w:rPr>
        <w:t>Такие</w:t>
      </w:r>
      <w:r w:rsidR="00D50F59">
        <w:rPr>
          <w:rFonts w:ascii="Times New Roman" w:hAnsi="Times New Roman" w:cs="Times New Roman"/>
          <w:sz w:val="28"/>
          <w:szCs w:val="28"/>
        </w:rPr>
        <w:t xml:space="preserve"> строки </w:t>
      </w:r>
      <w:r w:rsidR="00D50F59" w:rsidRPr="003F43A1">
        <w:rPr>
          <w:rFonts w:ascii="Times New Roman" w:hAnsi="Times New Roman" w:cs="Times New Roman"/>
          <w:sz w:val="28"/>
          <w:szCs w:val="28"/>
          <w:highlight w:val="yellow"/>
        </w:rPr>
        <w:t>могут занимать несколько строк</w:t>
      </w:r>
      <w:r w:rsidR="00D50F59">
        <w:rPr>
          <w:rFonts w:ascii="Times New Roman" w:hAnsi="Times New Roman" w:cs="Times New Roman"/>
          <w:sz w:val="28"/>
          <w:szCs w:val="28"/>
        </w:rPr>
        <w:t>.</w:t>
      </w:r>
    </w:p>
    <w:p w14:paraId="4A693BE1" w14:textId="77777777" w:rsidR="008340CF" w:rsidRDefault="008340CF" w:rsidP="00834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4764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длину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B31AB" w14:textId="77777777" w:rsidR="00D23D70" w:rsidRPr="00D23D70" w:rsidRDefault="008340CF" w:rsidP="008340CF">
      <w:pPr>
        <w:rPr>
          <w:rFonts w:ascii="Times New Roman" w:hAnsi="Times New Roman" w:cs="Times New Roman"/>
          <w:sz w:val="28"/>
          <w:szCs w:val="28"/>
        </w:rPr>
      </w:pP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Получить символ по позиции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 помощью</w:t>
      </w:r>
      <w:r w:rsidR="00D23D70" w:rsidRPr="00D23D70">
        <w:rPr>
          <w:rFonts w:ascii="Times New Roman" w:hAnsi="Times New Roman" w:cs="Times New Roman"/>
          <w:sz w:val="28"/>
          <w:szCs w:val="28"/>
        </w:rPr>
        <w:t>:</w:t>
      </w:r>
    </w:p>
    <w:p w14:paraId="4F0AC911" w14:textId="28734B37" w:rsidR="00D23D70" w:rsidRDefault="008340CF" w:rsidP="00D23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квадратных </w:t>
      </w:r>
      <w:proofErr w:type="gramStart"/>
      <w:r w:rsidRPr="003F43A1">
        <w:rPr>
          <w:rFonts w:ascii="Times New Roman" w:hAnsi="Times New Roman" w:cs="Times New Roman"/>
          <w:sz w:val="28"/>
          <w:szCs w:val="28"/>
          <w:highlight w:val="yellow"/>
        </w:rPr>
        <w:t>скобок</w:t>
      </w:r>
      <w:r w:rsidR="00D23D70"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 [</w:t>
      </w:r>
      <w:proofErr w:type="gramEnd"/>
      <w:r w:rsidR="00D23D70" w:rsidRPr="003F43A1">
        <w:rPr>
          <w:rFonts w:ascii="Times New Roman" w:hAnsi="Times New Roman" w:cs="Times New Roman"/>
          <w:sz w:val="28"/>
          <w:szCs w:val="28"/>
          <w:highlight w:val="yellow"/>
        </w:rPr>
        <w:t>].</w:t>
      </w:r>
      <w:r w:rsidR="00D23D70" w:rsidRPr="00D23D70">
        <w:rPr>
          <w:rFonts w:ascii="Times New Roman" w:hAnsi="Times New Roman" w:cs="Times New Roman"/>
          <w:sz w:val="28"/>
          <w:szCs w:val="28"/>
        </w:rPr>
        <w:t xml:space="preserve"> </w:t>
      </w:r>
      <w:r w:rsidR="00D23D70">
        <w:rPr>
          <w:rFonts w:ascii="Times New Roman" w:hAnsi="Times New Roman" w:cs="Times New Roman"/>
          <w:sz w:val="28"/>
          <w:szCs w:val="28"/>
        </w:rPr>
        <w:t xml:space="preserve">Вернет </w:t>
      </w:r>
      <w:proofErr w:type="spellStart"/>
      <w:r w:rsidR="00D23D70"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 w:rsidR="00D23D70" w:rsidRPr="00D23D70">
        <w:rPr>
          <w:rFonts w:ascii="Times New Roman" w:hAnsi="Times New Roman" w:cs="Times New Roman"/>
          <w:sz w:val="28"/>
          <w:szCs w:val="28"/>
        </w:rPr>
        <w:t xml:space="preserve"> </w:t>
      </w:r>
      <w:r w:rsidR="00D23D70">
        <w:rPr>
          <w:rFonts w:ascii="Times New Roman" w:hAnsi="Times New Roman" w:cs="Times New Roman"/>
          <w:sz w:val="28"/>
          <w:szCs w:val="28"/>
        </w:rPr>
        <w:t>если на указанной позиции нет символа.</w:t>
      </w:r>
      <w:r w:rsidRPr="00D23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B0D17" w14:textId="2CDEFF4A" w:rsidR="008340CF" w:rsidRPr="00D23D70" w:rsidRDefault="008340CF" w:rsidP="00D23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43A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charAt</w:t>
      </w:r>
      <w:proofErr w:type="spellEnd"/>
      <w:r w:rsidRPr="003F43A1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3F43A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pos</w:t>
      </w:r>
      <w:r w:rsidRPr="003F43A1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D23D70">
        <w:rPr>
          <w:rFonts w:ascii="Times New Roman" w:hAnsi="Times New Roman" w:cs="Times New Roman"/>
          <w:b/>
          <w:sz w:val="28"/>
          <w:szCs w:val="28"/>
        </w:rPr>
        <w:t>.</w:t>
      </w:r>
      <w:r w:rsidRPr="00D23D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D70">
        <w:rPr>
          <w:rFonts w:ascii="Times New Roman" w:hAnsi="Times New Roman" w:cs="Times New Roman"/>
          <w:sz w:val="28"/>
          <w:szCs w:val="28"/>
        </w:rPr>
        <w:t xml:space="preserve"> Если на позиции нет символа, вернет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пустую строку</w:t>
      </w:r>
      <w:r w:rsidRPr="00D23D70">
        <w:rPr>
          <w:rFonts w:ascii="Times New Roman" w:hAnsi="Times New Roman" w:cs="Times New Roman"/>
          <w:sz w:val="28"/>
          <w:szCs w:val="28"/>
        </w:rPr>
        <w:t>.</w:t>
      </w:r>
    </w:p>
    <w:p w14:paraId="01F47CCC" w14:textId="67E4F821" w:rsidR="00D23D70" w:rsidRPr="00D325C3" w:rsidRDefault="00D23D70" w:rsidP="00D23D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43A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</w:t>
      </w:r>
      <w:r w:rsidRPr="00D23D70">
        <w:rPr>
          <w:rFonts w:ascii="Times New Roman" w:hAnsi="Times New Roman" w:cs="Times New Roman"/>
          <w:b/>
          <w:sz w:val="28"/>
          <w:szCs w:val="28"/>
        </w:rPr>
        <w:t>.</w:t>
      </w:r>
      <w:r w:rsidRPr="00D23D70">
        <w:rPr>
          <w:rFonts w:ascii="Times New Roman" w:hAnsi="Times New Roman" w:cs="Times New Roman"/>
          <w:sz w:val="28"/>
          <w:szCs w:val="28"/>
        </w:rPr>
        <w:t xml:space="preserve"> Если на позиции нет символа, вернет пустую </w:t>
      </w:r>
      <w:proofErr w:type="spellStart"/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указывать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отрицательные индексы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10059E" w14:textId="0EEDC433" w:rsidR="00D325C3" w:rsidRPr="00AE6D33" w:rsidRDefault="003E164A" w:rsidP="00D325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Перебрать </w:t>
      </w:r>
    </w:p>
    <w:p w14:paraId="08A209D8" w14:textId="77777777" w:rsidR="008340CF" w:rsidRDefault="008340CF" w:rsidP="008340CF">
      <w:pPr>
        <w:rPr>
          <w:rFonts w:ascii="Times New Roman" w:hAnsi="Times New Roman" w:cs="Times New Roman"/>
          <w:b/>
          <w:sz w:val="28"/>
          <w:szCs w:val="28"/>
        </w:rPr>
      </w:pPr>
      <w:r w:rsidRPr="003F43A1">
        <w:rPr>
          <w:rFonts w:ascii="Times New Roman" w:hAnsi="Times New Roman" w:cs="Times New Roman"/>
          <w:b/>
          <w:sz w:val="28"/>
          <w:szCs w:val="28"/>
          <w:highlight w:val="yellow"/>
        </w:rPr>
        <w:t>Строки неизменяемы</w:t>
      </w:r>
      <w:r w:rsidRPr="00257C5B">
        <w:rPr>
          <w:rFonts w:ascii="Times New Roman" w:hAnsi="Times New Roman" w:cs="Times New Roman"/>
          <w:b/>
          <w:sz w:val="28"/>
          <w:szCs w:val="28"/>
        </w:rPr>
        <w:t>.</w:t>
      </w:r>
    </w:p>
    <w:p w14:paraId="4B6058D1" w14:textId="77777777" w:rsidR="008340CF" w:rsidRDefault="008340CF" w:rsidP="008340CF">
      <w:pPr>
        <w:rPr>
          <w:rFonts w:ascii="Times New Roman" w:hAnsi="Times New Roman" w:cs="Times New Roman"/>
          <w:sz w:val="28"/>
          <w:szCs w:val="28"/>
        </w:rPr>
      </w:pPr>
      <w:r w:rsidRPr="00257C5B"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14:paraId="4A3C305A" w14:textId="77777777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57C5B">
        <w:rPr>
          <w:rFonts w:ascii="Times New Roman" w:hAnsi="Times New Roman" w:cs="Times New Roman"/>
          <w:b/>
          <w:sz w:val="28"/>
          <w:szCs w:val="28"/>
        </w:rPr>
        <w:t>toLowerCase</w:t>
      </w:r>
      <w:proofErr w:type="spellEnd"/>
      <w:proofErr w:type="gramEnd"/>
      <w:r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Pr="00257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привести строку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к нижнему регистру</w:t>
      </w:r>
    </w:p>
    <w:p w14:paraId="0217D227" w14:textId="77777777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57C5B">
        <w:rPr>
          <w:rFonts w:ascii="Times New Roman" w:hAnsi="Times New Roman" w:cs="Times New Roman"/>
          <w:b/>
          <w:sz w:val="28"/>
          <w:szCs w:val="28"/>
        </w:rPr>
        <w:t>toUpperCase</w:t>
      </w:r>
      <w:proofErr w:type="spellEnd"/>
      <w:proofErr w:type="gramEnd"/>
      <w:r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Pr="00257C5B">
        <w:rPr>
          <w:rFonts w:ascii="Times New Roman" w:hAnsi="Times New Roman" w:cs="Times New Roman"/>
          <w:sz w:val="28"/>
          <w:szCs w:val="28"/>
        </w:rPr>
        <w:t xml:space="preserve">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привести строку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к верхнему регистру</w:t>
      </w:r>
    </w:p>
    <w:p w14:paraId="66E5D365" w14:textId="7EB1C236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indexOf</w:t>
      </w:r>
      <w:proofErr w:type="spellEnd"/>
      <w:proofErr w:type="gramEnd"/>
      <w:r w:rsidRPr="0067192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67192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найти индекс подстроки </w:t>
      </w:r>
      <w:proofErr w:type="spellStart"/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substr</w:t>
      </w:r>
      <w:proofErr w:type="spellEnd"/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начиная с позиции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E6D33"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-1 при отсутствии</w:t>
      </w:r>
      <w:r w:rsidR="00AE6D33">
        <w:rPr>
          <w:rFonts w:ascii="Times New Roman" w:hAnsi="Times New Roman" w:cs="Times New Roman"/>
          <w:sz w:val="28"/>
          <w:szCs w:val="28"/>
        </w:rPr>
        <w:t>.</w:t>
      </w:r>
    </w:p>
    <w:p w14:paraId="19EBB07F" w14:textId="77777777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B972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lastIndexOf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 w:rsidRPr="00B972F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найти индекс последнего вхождения</w:t>
      </w:r>
      <w:r>
        <w:rPr>
          <w:rFonts w:ascii="Times New Roman" w:hAnsi="Times New Roman" w:cs="Times New Roman"/>
          <w:sz w:val="28"/>
          <w:szCs w:val="28"/>
        </w:rPr>
        <w:t xml:space="preserve"> подстроки в строку.</w:t>
      </w:r>
    </w:p>
    <w:p w14:paraId="01DECAB6" w14:textId="77777777" w:rsidR="008340CF" w:rsidRPr="00A660E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includes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,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есть ли в строке подстрока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36209" w14:textId="77777777" w:rsidR="008340CF" w:rsidRPr="003F43A1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str.startsWith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начинается ли строка определенной строкой.</w:t>
      </w:r>
    </w:p>
    <w:p w14:paraId="11A4DCC6" w14:textId="77777777" w:rsidR="008340CF" w:rsidRPr="00A660E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str.endsWith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заканчивается ли строка определенной строкой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B658D0" w14:textId="77777777" w:rsidR="008340CF" w:rsidRPr="00632D7E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]) </w:t>
      </w:r>
      <w:r w:rsidRPr="003F43A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вернуть подстроку от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до (не включая)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r w:rsidRPr="00A66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можно задавать отрицательные значения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отсчет идет с конца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B3E976B" wp14:editId="6B43A6A1">
            <wp:extent cx="5676900" cy="1114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F4D" w14:textId="1ADF1DE0" w:rsidR="008340CF" w:rsidRPr="00632D7E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str</w:t>
      </w:r>
      <w:r w:rsidRPr="00632D7E">
        <w:rPr>
          <w:rFonts w:ascii="Times New Roman" w:hAnsi="Times New Roman" w:cs="Times New Roman"/>
          <w:b/>
          <w:sz w:val="28"/>
          <w:szCs w:val="28"/>
        </w:rPr>
        <w:t>.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substring</w:t>
      </w:r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можно задать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&gt;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r w:rsidR="00BC21D3"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, тогда </w:t>
      </w:r>
      <w:r w:rsidR="00D75201" w:rsidRPr="003F43A1">
        <w:rPr>
          <w:rFonts w:ascii="Times New Roman" w:hAnsi="Times New Roman" w:cs="Times New Roman"/>
          <w:sz w:val="28"/>
          <w:szCs w:val="28"/>
          <w:highlight w:val="yellow"/>
        </w:rPr>
        <w:t>сработает так, если бы аргументы были поменяны местами</w:t>
      </w:r>
      <w:r w:rsidRPr="00632D7E">
        <w:rPr>
          <w:rFonts w:ascii="Times New Roman" w:hAnsi="Times New Roman" w:cs="Times New Roman"/>
          <w:sz w:val="28"/>
          <w:szCs w:val="28"/>
        </w:rPr>
        <w:t xml:space="preserve">.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Не поддерживает отрицательные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759409" w14:textId="77777777" w:rsidR="008340CF" w:rsidRPr="008D75CD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32D7E">
        <w:rPr>
          <w:rFonts w:ascii="Times New Roman" w:hAnsi="Times New Roman" w:cs="Times New Roman"/>
          <w:b/>
          <w:sz w:val="28"/>
          <w:szCs w:val="28"/>
        </w:rPr>
        <w:t>str.substr</w:t>
      </w:r>
      <w:proofErr w:type="spellEnd"/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>])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32D7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часть строки от </w:t>
      </w:r>
      <w:proofErr w:type="spellStart"/>
      <w:r w:rsidRPr="003F43A1">
        <w:rPr>
          <w:rFonts w:ascii="Times New Roman" w:hAnsi="Times New Roman" w:cs="Times New Roman"/>
          <w:sz w:val="28"/>
          <w:szCs w:val="28"/>
          <w:highlight w:val="yellow"/>
        </w:rPr>
        <w:t>start</w:t>
      </w:r>
      <w:proofErr w:type="spellEnd"/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длины </w:t>
      </w:r>
      <w:proofErr w:type="spellStart"/>
      <w:r w:rsidRPr="003F43A1">
        <w:rPr>
          <w:rFonts w:ascii="Times New Roman" w:hAnsi="Times New Roman" w:cs="Times New Roman"/>
          <w:sz w:val="28"/>
          <w:szCs w:val="28"/>
          <w:highlight w:val="yellow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быть отрицательным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CE8E0" w14:textId="61029D3E" w:rsidR="008340CF" w:rsidRDefault="008340C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5CD">
        <w:rPr>
          <w:rFonts w:ascii="Times New Roman" w:hAnsi="Times New Roman" w:cs="Times New Roman"/>
          <w:b/>
          <w:sz w:val="28"/>
          <w:szCs w:val="28"/>
        </w:rPr>
        <w:t>str.localeCompare</w:t>
      </w:r>
      <w:proofErr w:type="spellEnd"/>
      <w:proofErr w:type="gramEnd"/>
      <w:r w:rsidRPr="008D75CD">
        <w:rPr>
          <w:rFonts w:ascii="Times New Roman" w:hAnsi="Times New Roman" w:cs="Times New Roman"/>
          <w:b/>
          <w:sz w:val="28"/>
          <w:szCs w:val="28"/>
        </w:rPr>
        <w:t xml:space="preserve">(str2) -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возвращает число, которое показывает, какая строка больше в соответствии с правилами языка</w:t>
      </w:r>
      <w:r w:rsidRPr="008D75CD">
        <w:rPr>
          <w:rFonts w:ascii="Times New Roman" w:hAnsi="Times New Roman" w:cs="Times New Roman"/>
          <w:sz w:val="28"/>
          <w:szCs w:val="28"/>
        </w:rPr>
        <w:t>.</w:t>
      </w:r>
      <w:r w:rsidR="00411636">
        <w:rPr>
          <w:rFonts w:ascii="Times New Roman" w:hAnsi="Times New Roman" w:cs="Times New Roman"/>
          <w:sz w:val="28"/>
          <w:szCs w:val="28"/>
        </w:rPr>
        <w:t xml:space="preserve"> Имеет 2 доп. аргумента. </w:t>
      </w:r>
      <w:r w:rsidR="00411636" w:rsidRPr="00411636">
        <w:rPr>
          <w:rFonts w:ascii="Times New Roman" w:hAnsi="Times New Roman" w:cs="Times New Roman"/>
          <w:sz w:val="28"/>
          <w:szCs w:val="28"/>
        </w:rPr>
        <w:t>Первый позволяет указать язык (по умолчанию берётся из окружения) — от него зависит порядок букв. Второй — определить дополнительные правила, такие как чувствительность к регистру, а также следует ли учитывать различия между "a" и "á".</w:t>
      </w:r>
    </w:p>
    <w:p w14:paraId="038C6567" w14:textId="28A90D56" w:rsidR="00411636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4116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codePointAt</w:t>
      </w:r>
      <w:proofErr w:type="spellEnd"/>
      <w:proofErr w:type="gramEnd"/>
      <w:r w:rsidRPr="0041163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41163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возвращает код символа, находящегося на позиции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</w:t>
      </w:r>
      <w:r w:rsidRPr="00411636">
        <w:rPr>
          <w:rFonts w:ascii="Times New Roman" w:hAnsi="Times New Roman" w:cs="Times New Roman"/>
          <w:sz w:val="28"/>
          <w:szCs w:val="28"/>
        </w:rPr>
        <w:t>.</w:t>
      </w:r>
    </w:p>
    <w:p w14:paraId="78716299" w14:textId="3C57463D" w:rsidR="00411636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116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fromCodePoint</w:t>
      </w:r>
      <w:proofErr w:type="spellEnd"/>
      <w:r w:rsidRPr="0041163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41163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создает символ по его коду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E6F84" w14:textId="7DBC28DC" w:rsidR="00411636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41163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trim</w:t>
      </w:r>
      <w:proofErr w:type="gramEnd"/>
      <w:r w:rsidRPr="00411636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убирает пробелы в начале и конце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871E4" w14:textId="465E40E9" w:rsidR="005B0EFF" w:rsidRDefault="005B0EFF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str.trimEnd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</w:p>
    <w:p w14:paraId="76D99967" w14:textId="2764B305" w:rsidR="00411636" w:rsidRPr="000E1145" w:rsidRDefault="004116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11636">
        <w:rPr>
          <w:rFonts w:ascii="Times New Roman" w:hAnsi="Times New Roman" w:cs="Times New Roman"/>
          <w:b/>
          <w:sz w:val="28"/>
          <w:szCs w:val="28"/>
        </w:rPr>
        <w:t>str.repeat</w:t>
      </w:r>
      <w:proofErr w:type="spellEnd"/>
      <w:proofErr w:type="gramEnd"/>
      <w:r w:rsidRPr="00411636">
        <w:rPr>
          <w:rFonts w:ascii="Times New Roman" w:hAnsi="Times New Roman" w:cs="Times New Roman"/>
          <w:b/>
          <w:sz w:val="28"/>
          <w:szCs w:val="28"/>
        </w:rPr>
        <w:t xml:space="preserve">(n) –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повторяет строку </w:t>
      </w:r>
      <w:r w:rsidRPr="003F4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47F76" w14:textId="46E785E5" w:rsidR="000E1145" w:rsidRPr="00092961" w:rsidRDefault="000E1145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09296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proofErr w:type="gramEnd"/>
      <w:r w:rsidRPr="00092961">
        <w:rPr>
          <w:rFonts w:ascii="Times New Roman" w:hAnsi="Times New Roman" w:cs="Times New Roman"/>
          <w:b/>
          <w:sz w:val="28"/>
          <w:szCs w:val="28"/>
        </w:rPr>
        <w:t>(</w:t>
      </w:r>
      <w:r w:rsidR="00092961" w:rsidRPr="00092961">
        <w:rPr>
          <w:rFonts w:ascii="Times New Roman" w:hAnsi="Times New Roman" w:cs="Times New Roman"/>
          <w:b/>
          <w:sz w:val="28"/>
          <w:szCs w:val="28"/>
        </w:rPr>
        <w:t>‘</w:t>
      </w:r>
      <w:r w:rsidR="0009296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092961" w:rsidRPr="00092961">
        <w:rPr>
          <w:rFonts w:ascii="Times New Roman" w:hAnsi="Times New Roman" w:cs="Times New Roman"/>
          <w:b/>
          <w:sz w:val="28"/>
          <w:szCs w:val="28"/>
        </w:rPr>
        <w:t>’</w:t>
      </w:r>
      <w:r w:rsidRPr="00092961">
        <w:rPr>
          <w:rFonts w:ascii="Times New Roman" w:hAnsi="Times New Roman" w:cs="Times New Roman"/>
          <w:b/>
          <w:sz w:val="28"/>
          <w:szCs w:val="28"/>
        </w:rPr>
        <w:t>)</w:t>
      </w:r>
      <w:r w:rsidR="00092961" w:rsidRPr="0009296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92961" w:rsidRPr="003F43A1">
        <w:rPr>
          <w:rFonts w:ascii="Times New Roman" w:hAnsi="Times New Roman" w:cs="Times New Roman"/>
          <w:sz w:val="28"/>
          <w:szCs w:val="28"/>
          <w:highlight w:val="yellow"/>
        </w:rPr>
        <w:t>разбивает строку по указанному символу</w:t>
      </w:r>
      <w:r w:rsidR="00092961">
        <w:rPr>
          <w:rFonts w:ascii="Times New Roman" w:hAnsi="Times New Roman" w:cs="Times New Roman"/>
          <w:sz w:val="28"/>
          <w:szCs w:val="28"/>
        </w:rPr>
        <w:t>.</w:t>
      </w:r>
    </w:p>
    <w:p w14:paraId="3B087A3C" w14:textId="426C43E0" w:rsidR="00092961" w:rsidRPr="00225136" w:rsidRDefault="00092961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51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concat</w:t>
      </w:r>
      <w:proofErr w:type="spellEnd"/>
      <w:proofErr w:type="gramEnd"/>
      <w:r w:rsidRPr="0022513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5136">
        <w:rPr>
          <w:rFonts w:ascii="Times New Roman" w:hAnsi="Times New Roman" w:cs="Times New Roman"/>
          <w:b/>
          <w:sz w:val="28"/>
          <w:szCs w:val="28"/>
        </w:rPr>
        <w:t>2, …)</w:t>
      </w:r>
      <w:r w:rsidRPr="00225136">
        <w:rPr>
          <w:rFonts w:ascii="Times New Roman" w:hAnsi="Times New Roman" w:cs="Times New Roman"/>
          <w:sz w:val="28"/>
          <w:szCs w:val="28"/>
        </w:rPr>
        <w:t xml:space="preserve"> </w:t>
      </w:r>
      <w:r w:rsidR="00225136" w:rsidRPr="00225136">
        <w:rPr>
          <w:rFonts w:ascii="Times New Roman" w:hAnsi="Times New Roman" w:cs="Times New Roman"/>
          <w:sz w:val="28"/>
          <w:szCs w:val="28"/>
        </w:rPr>
        <w:t>–</w:t>
      </w:r>
      <w:r w:rsidRPr="00225136">
        <w:rPr>
          <w:rFonts w:ascii="Times New Roman" w:hAnsi="Times New Roman" w:cs="Times New Roman"/>
          <w:sz w:val="28"/>
          <w:szCs w:val="28"/>
        </w:rPr>
        <w:t xml:space="preserve"> </w:t>
      </w:r>
      <w:r w:rsidR="00225136" w:rsidRPr="003F43A1">
        <w:rPr>
          <w:rFonts w:ascii="Times New Roman" w:hAnsi="Times New Roman" w:cs="Times New Roman"/>
          <w:sz w:val="28"/>
          <w:szCs w:val="28"/>
          <w:highlight w:val="yellow"/>
        </w:rPr>
        <w:t>конкатенация строк</w:t>
      </w:r>
    </w:p>
    <w:p w14:paraId="4E74C62F" w14:textId="3261BA51" w:rsidR="00225136" w:rsidRPr="00390453" w:rsidRDefault="00225136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513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match</w:t>
      </w:r>
      <w:proofErr w:type="gramEnd"/>
      <w:r w:rsidR="00390453" w:rsidRPr="0039045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390453"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proofErr w:type="spellEnd"/>
      <w:r w:rsidR="00390453" w:rsidRPr="00390453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="00390453" w:rsidRPr="003F43A1">
        <w:rPr>
          <w:rFonts w:ascii="Times New Roman" w:hAnsi="Times New Roman" w:cs="Times New Roman"/>
          <w:sz w:val="28"/>
          <w:szCs w:val="28"/>
          <w:highlight w:val="yellow"/>
        </w:rPr>
        <w:t>возвращает получившиеся совпадения при сопоставлении строки с регулярным выражением.</w:t>
      </w:r>
      <w:r w:rsidR="00390453">
        <w:rPr>
          <w:rFonts w:ascii="Times New Roman" w:hAnsi="Times New Roman" w:cs="Times New Roman"/>
          <w:sz w:val="28"/>
          <w:szCs w:val="28"/>
        </w:rPr>
        <w:br/>
      </w:r>
      <w:r w:rsidR="00390453">
        <w:rPr>
          <w:noProof/>
        </w:rPr>
        <w:drawing>
          <wp:inline distT="0" distB="0" distL="0" distR="0" wp14:anchorId="6D43DD2F" wp14:editId="5F8953D3">
            <wp:extent cx="33147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825" w14:textId="510D6D25" w:rsidR="00390453" w:rsidRPr="00390453" w:rsidRDefault="00390453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39045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matchAll</w:t>
      </w:r>
      <w:proofErr w:type="spellEnd"/>
      <w:proofErr w:type="gramEnd"/>
      <w:r w:rsidRPr="0039045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proofErr w:type="spellEnd"/>
      <w:r w:rsidRPr="00390453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3F43A1">
        <w:rPr>
          <w:rFonts w:ascii="Times New Roman" w:hAnsi="Times New Roman" w:cs="Times New Roman"/>
          <w:sz w:val="28"/>
          <w:szCs w:val="28"/>
          <w:highlight w:val="yellow"/>
        </w:rPr>
        <w:t>возвращает итератор по всем результатам при сопоставлении строки с регулярным выражением</w:t>
      </w:r>
      <w:r w:rsidRPr="00390453">
        <w:rPr>
          <w:rFonts w:ascii="Times New Roman" w:hAnsi="Times New Roman" w:cs="Times New Roman"/>
          <w:sz w:val="28"/>
          <w:szCs w:val="28"/>
        </w:rPr>
        <w:t>.</w:t>
      </w:r>
    </w:p>
    <w:p w14:paraId="0B21016E" w14:textId="2578C2BB" w:rsidR="00390453" w:rsidRPr="00701156" w:rsidRDefault="00390453" w:rsidP="008340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3554B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replace</w:t>
      </w:r>
      <w:proofErr w:type="gramEnd"/>
      <w:r w:rsidR="003554B0" w:rsidRPr="003554B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proofErr w:type="spellEnd"/>
      <w:r w:rsidR="003554B0" w:rsidRPr="003554B0">
        <w:rPr>
          <w:rFonts w:ascii="Times New Roman" w:hAnsi="Times New Roman" w:cs="Times New Roman"/>
          <w:b/>
          <w:sz w:val="28"/>
          <w:szCs w:val="28"/>
        </w:rPr>
        <w:t>|</w:t>
      </w:r>
      <w:proofErr w:type="spellStart"/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="003554B0" w:rsidRPr="003554B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newSubStr</w:t>
      </w:r>
      <w:proofErr w:type="spellEnd"/>
      <w:r w:rsidR="003554B0" w:rsidRPr="003554B0">
        <w:rPr>
          <w:rFonts w:ascii="Times New Roman" w:hAnsi="Times New Roman" w:cs="Times New Roman"/>
          <w:b/>
          <w:sz w:val="28"/>
          <w:szCs w:val="28"/>
        </w:rPr>
        <w:t>|</w:t>
      </w:r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3554B0" w:rsidRPr="003554B0">
        <w:rPr>
          <w:rFonts w:ascii="Times New Roman" w:hAnsi="Times New Roman" w:cs="Times New Roman"/>
          <w:b/>
          <w:sz w:val="28"/>
          <w:szCs w:val="28"/>
        </w:rPr>
        <w:t xml:space="preserve">[, </w:t>
      </w:r>
      <w:r w:rsidR="003554B0" w:rsidRPr="003554B0">
        <w:rPr>
          <w:rFonts w:ascii="Times New Roman" w:hAnsi="Times New Roman" w:cs="Times New Roman"/>
          <w:b/>
          <w:sz w:val="28"/>
          <w:szCs w:val="28"/>
          <w:lang w:val="en-US"/>
        </w:rPr>
        <w:t>flags</w:t>
      </w:r>
      <w:r w:rsidR="003554B0" w:rsidRPr="003554B0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 w:rsidR="003554B0" w:rsidRPr="003F43A1">
        <w:rPr>
          <w:rFonts w:ascii="Times New Roman" w:hAnsi="Times New Roman" w:cs="Times New Roman"/>
          <w:sz w:val="28"/>
          <w:szCs w:val="28"/>
          <w:highlight w:val="yellow"/>
        </w:rPr>
        <w:t>вернуть новую строку, в которой первое выражение будет заменено на второе.</w:t>
      </w:r>
      <w:r w:rsidR="003554B0">
        <w:rPr>
          <w:rFonts w:ascii="Times New Roman" w:hAnsi="Times New Roman" w:cs="Times New Roman"/>
          <w:sz w:val="28"/>
          <w:szCs w:val="28"/>
        </w:rPr>
        <w:t xml:space="preserve"> </w:t>
      </w:r>
      <w:r w:rsidR="003554B0" w:rsidRPr="003F43A1">
        <w:rPr>
          <w:rFonts w:ascii="Times New Roman" w:hAnsi="Times New Roman" w:cs="Times New Roman"/>
          <w:sz w:val="28"/>
          <w:szCs w:val="28"/>
          <w:highlight w:val="yellow"/>
        </w:rPr>
        <w:t>Первым</w:t>
      </w:r>
      <w:r w:rsidR="003554B0">
        <w:rPr>
          <w:rFonts w:ascii="Times New Roman" w:hAnsi="Times New Roman" w:cs="Times New Roman"/>
          <w:sz w:val="28"/>
          <w:szCs w:val="28"/>
        </w:rPr>
        <w:t xml:space="preserve"> параметром может быть </w:t>
      </w:r>
      <w:r w:rsidR="003554B0" w:rsidRPr="003F43A1">
        <w:rPr>
          <w:rFonts w:ascii="Times New Roman" w:hAnsi="Times New Roman" w:cs="Times New Roman"/>
          <w:sz w:val="28"/>
          <w:szCs w:val="28"/>
          <w:highlight w:val="yellow"/>
        </w:rPr>
        <w:t>строка или регулярка</w:t>
      </w:r>
      <w:r w:rsidR="003554B0">
        <w:rPr>
          <w:rFonts w:ascii="Times New Roman" w:hAnsi="Times New Roman" w:cs="Times New Roman"/>
          <w:sz w:val="28"/>
          <w:szCs w:val="28"/>
        </w:rPr>
        <w:t xml:space="preserve">. При указании строки заменено будет только первое вхождение. </w:t>
      </w:r>
      <w:r w:rsidR="003554B0" w:rsidRPr="003F43A1">
        <w:rPr>
          <w:rFonts w:ascii="Times New Roman" w:hAnsi="Times New Roman" w:cs="Times New Roman"/>
          <w:sz w:val="28"/>
          <w:szCs w:val="28"/>
          <w:highlight w:val="yellow"/>
        </w:rPr>
        <w:t>Второй</w:t>
      </w:r>
      <w:r w:rsidR="003554B0">
        <w:rPr>
          <w:rFonts w:ascii="Times New Roman" w:hAnsi="Times New Roman" w:cs="Times New Roman"/>
          <w:sz w:val="28"/>
          <w:szCs w:val="28"/>
        </w:rPr>
        <w:t xml:space="preserve"> параметр – </w:t>
      </w:r>
      <w:r w:rsidR="003554B0" w:rsidRPr="003F43A1">
        <w:rPr>
          <w:rFonts w:ascii="Times New Roman" w:hAnsi="Times New Roman" w:cs="Times New Roman"/>
          <w:sz w:val="28"/>
          <w:szCs w:val="28"/>
          <w:highlight w:val="yellow"/>
        </w:rPr>
        <w:t>строка для замены, либо функция, возвращающая строку для замены.</w:t>
      </w:r>
      <w:r w:rsidR="00701156">
        <w:rPr>
          <w:rFonts w:ascii="Times New Roman" w:hAnsi="Times New Roman" w:cs="Times New Roman"/>
          <w:sz w:val="28"/>
          <w:szCs w:val="28"/>
        </w:rPr>
        <w:br/>
      </w:r>
      <w:r w:rsidR="00701156">
        <w:rPr>
          <w:noProof/>
        </w:rPr>
        <w:drawing>
          <wp:inline distT="0" distB="0" distL="0" distR="0" wp14:anchorId="4C020398" wp14:editId="0450A93A">
            <wp:extent cx="40195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3D4D" w14:textId="77777777" w:rsidR="00701156" w:rsidRPr="00AE6F71" w:rsidRDefault="00701156" w:rsidP="00AE6F7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55995B" w14:textId="2858251B" w:rsidR="00C12B59" w:rsidRDefault="00C12B59"/>
    <w:p w14:paraId="58943B73" w14:textId="3C3473BD" w:rsidR="00AE6F71" w:rsidRPr="00AE1B31" w:rsidRDefault="00AE6F71">
      <w:pPr>
        <w:rPr>
          <w:rFonts w:ascii="Times New Roman" w:hAnsi="Times New Roman" w:cs="Times New Roman"/>
          <w:b/>
          <w:sz w:val="28"/>
          <w:szCs w:val="28"/>
        </w:rPr>
      </w:pPr>
      <w:r w:rsidRPr="003F43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NUMBER</w:t>
      </w:r>
    </w:p>
    <w:p w14:paraId="5901BA79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>Число (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number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представляет как целочисленные значений, так и числа с плавающей точкой.</w:t>
      </w:r>
    </w:p>
    <w:p w14:paraId="325B979D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Имеются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специальные числовые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D42BD6" w14:textId="77777777" w:rsidR="00AE6F71" w:rsidRPr="00A24887" w:rsidRDefault="00AE6F71" w:rsidP="00AE6F7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Infinity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математическая бесконечность, больше любого числа.</w:t>
      </w:r>
      <w:r>
        <w:rPr>
          <w:rFonts w:ascii="Times New Roman" w:hAnsi="Times New Roman" w:cs="Times New Roman"/>
          <w:sz w:val="28"/>
          <w:szCs w:val="28"/>
        </w:rPr>
        <w:t xml:space="preserve"> Его можно получить в результате деления на 0, либо задать явно.</w:t>
      </w:r>
    </w:p>
    <w:p w14:paraId="2CA2ADB9" w14:textId="77777777" w:rsidR="00AE6F71" w:rsidRPr="00A24887" w:rsidRDefault="00AE6F71" w:rsidP="00AE6F7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-Infinity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отрицательная бесконечность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F6B25" w14:textId="77777777" w:rsidR="00AE6F71" w:rsidRPr="00BE2E7F" w:rsidRDefault="00AE6F71" w:rsidP="00AE6F7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– результат неправильной или неопределенной математической операции. Любая математическая операция с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не равен ничему, даже самому себе. Можно проверить с помощью функции </w:t>
      </w: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isNan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6EE5B96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Функция </w:t>
      </w: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isFinite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, если число не является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/-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13C47C1" w14:textId="77777777" w:rsidR="00AE6F71" w:rsidRPr="00BE2E7F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E2E7F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Number.isFinite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– это более «строгие» версии функций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isFinite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не выполняют приведение типов, и сразу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2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E2E7F">
        <w:rPr>
          <w:rFonts w:ascii="Times New Roman" w:hAnsi="Times New Roman" w:cs="Times New Roman"/>
          <w:sz w:val="28"/>
          <w:szCs w:val="28"/>
        </w:rPr>
        <w:t>.</w:t>
      </w:r>
    </w:p>
    <w:p w14:paraId="3099B525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</w:t>
      </w:r>
      <w:r w:rsidRPr="00BC5EDC">
        <w:rPr>
          <w:rFonts w:ascii="Times New Roman" w:hAnsi="Times New Roman" w:cs="Times New Roman"/>
          <w:b/>
          <w:sz w:val="28"/>
          <w:szCs w:val="28"/>
        </w:rPr>
        <w:t>записаны в разных системах счисления</w:t>
      </w:r>
    </w:p>
    <w:p w14:paraId="13C71400" w14:textId="77777777" w:rsidR="00AE6F71" w:rsidRDefault="00AE6F71" w:rsidP="00AE6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Шеснадцатиричная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F02">
        <w:rPr>
          <w:rFonts w:ascii="Times New Roman" w:hAnsi="Times New Roman" w:cs="Times New Roman"/>
          <w:sz w:val="28"/>
          <w:szCs w:val="28"/>
        </w:rPr>
        <w:t>0xff</w:t>
      </w:r>
    </w:p>
    <w:p w14:paraId="57570962" w14:textId="77777777" w:rsidR="00AE6F71" w:rsidRDefault="00AE6F71" w:rsidP="00AE6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Восьмеричная </w:t>
      </w:r>
      <w:r w:rsidRPr="00E06F02">
        <w:rPr>
          <w:rFonts w:ascii="Times New Roman" w:hAnsi="Times New Roman" w:cs="Times New Roman"/>
          <w:sz w:val="28"/>
          <w:szCs w:val="28"/>
        </w:rPr>
        <w:t>0o377</w:t>
      </w:r>
    </w:p>
    <w:p w14:paraId="410FD615" w14:textId="77777777" w:rsidR="00AE6F71" w:rsidRPr="00BC5EDC" w:rsidRDefault="00AE6F71" w:rsidP="00AE6F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</w:t>
      </w:r>
      <w:r w:rsidRPr="00E06F02">
        <w:rPr>
          <w:rFonts w:ascii="Times New Roman" w:hAnsi="Times New Roman" w:cs="Times New Roman"/>
          <w:sz w:val="28"/>
          <w:szCs w:val="28"/>
        </w:rPr>
        <w:t>0b11111111</w:t>
      </w:r>
    </w:p>
    <w:p w14:paraId="1794C989" w14:textId="555C68B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987F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метод </w:t>
      </w:r>
      <w:proofErr w:type="spellStart"/>
      <w:r w:rsidRPr="00987FC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toString</w:t>
      </w:r>
      <w:proofErr w:type="spellEnd"/>
      <w:r w:rsidRPr="00987FC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87FC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base</w:t>
      </w:r>
      <w:r w:rsidRPr="00987FC6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представить ч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исло в виде строки в системе счисления от 2 до 36.</w:t>
      </w:r>
    </w:p>
    <w:p w14:paraId="552A0BB2" w14:textId="4A6DE622" w:rsidR="0060597A" w:rsidRDefault="0060597A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быть представлены в экспоненциальной форме</w:t>
      </w:r>
    </w:p>
    <w:p w14:paraId="7522849C" w14:textId="6CC2CB18" w:rsidR="0060597A" w:rsidRDefault="0060597A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D7177" wp14:editId="7AA6D192">
            <wp:extent cx="204787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37B5" w14:textId="294E3BF7" w:rsidR="0060597A" w:rsidRDefault="0060597A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F4347" wp14:editId="16A4DEC0">
            <wp:extent cx="37814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4172" w14:textId="77777777" w:rsidR="00AE6F71" w:rsidRPr="00BC5EDC" w:rsidRDefault="00AE6F71" w:rsidP="00AE6F71">
      <w:pPr>
        <w:rPr>
          <w:rFonts w:ascii="Times New Roman" w:hAnsi="Times New Roman" w:cs="Times New Roman"/>
          <w:b/>
          <w:sz w:val="28"/>
          <w:szCs w:val="28"/>
        </w:rPr>
      </w:pPr>
      <w:r w:rsidRPr="00BC5EDC">
        <w:rPr>
          <w:rFonts w:ascii="Times New Roman" w:hAnsi="Times New Roman" w:cs="Times New Roman"/>
          <w:b/>
          <w:sz w:val="28"/>
          <w:szCs w:val="28"/>
        </w:rPr>
        <w:t>Округление:</w:t>
      </w:r>
    </w:p>
    <w:p w14:paraId="384F807D" w14:textId="7777777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987FC6">
        <w:rPr>
          <w:rFonts w:ascii="Times New Roman" w:hAnsi="Times New Roman" w:cs="Times New Roman"/>
          <w:b/>
          <w:sz w:val="28"/>
          <w:szCs w:val="28"/>
        </w:rPr>
        <w:t>.</w:t>
      </w: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floor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округление в меньшую сторону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11F96" w14:textId="7777777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987FC6">
        <w:rPr>
          <w:rFonts w:ascii="Times New Roman" w:hAnsi="Times New Roman" w:cs="Times New Roman"/>
          <w:b/>
          <w:sz w:val="28"/>
          <w:szCs w:val="28"/>
        </w:rPr>
        <w:t>.</w:t>
      </w: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ceil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округление в большую сторону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25B814" w14:textId="7777777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987FC6">
        <w:rPr>
          <w:rFonts w:ascii="Times New Roman" w:hAnsi="Times New Roman" w:cs="Times New Roman"/>
          <w:b/>
          <w:sz w:val="28"/>
          <w:szCs w:val="28"/>
        </w:rPr>
        <w:t>.</w:t>
      </w: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округление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до ближайшего целого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39109" w14:textId="55F42247" w:rsidR="00AE6F71" w:rsidRDefault="00AE6F71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987FC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trunc</w:t>
      </w:r>
      <w:proofErr w:type="spellEnd"/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отбрасывание дробной части</w:t>
      </w:r>
    </w:p>
    <w:p w14:paraId="11D3E712" w14:textId="2AB17CED" w:rsidR="008B294E" w:rsidRPr="00987FC6" w:rsidRDefault="008B294E" w:rsidP="00AE6F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987FC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toFixed</w:t>
      </w:r>
      <w:proofErr w:type="spellEnd"/>
      <w:proofErr w:type="gramEnd"/>
      <w:r w:rsidRPr="00987FC6">
        <w:rPr>
          <w:rFonts w:ascii="Times New Roman" w:hAnsi="Times New Roman" w:cs="Times New Roman"/>
          <w:b/>
          <w:sz w:val="28"/>
          <w:szCs w:val="28"/>
        </w:rPr>
        <w:t>(</w:t>
      </w: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87FC6">
        <w:rPr>
          <w:rFonts w:ascii="Times New Roman" w:hAnsi="Times New Roman" w:cs="Times New Roman"/>
          <w:b/>
          <w:sz w:val="28"/>
          <w:szCs w:val="28"/>
        </w:rPr>
        <w:t>)</w:t>
      </w:r>
      <w:r w:rsidRPr="008B294E">
        <w:rPr>
          <w:rFonts w:ascii="Times New Roman" w:hAnsi="Times New Roman" w:cs="Times New Roman"/>
          <w:sz w:val="28"/>
          <w:szCs w:val="28"/>
        </w:rPr>
        <w:t xml:space="preserve"> –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округляет число до </w:t>
      </w:r>
      <w:r w:rsidRPr="00987F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знаков после запятой и возвращает строковое представление результата. </w:t>
      </w:r>
    </w:p>
    <w:p w14:paraId="761266DD" w14:textId="2E6CDEE3" w:rsidR="006068D3" w:rsidRPr="006068D3" w:rsidRDefault="006068D3" w:rsidP="006068D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987FC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toPrecision</w:t>
      </w:r>
      <w:proofErr w:type="spellEnd"/>
      <w:proofErr w:type="gramEnd"/>
      <w:r w:rsidRPr="00987FC6">
        <w:rPr>
          <w:rFonts w:ascii="Times New Roman" w:hAnsi="Times New Roman" w:cs="Times New Roman"/>
          <w:b/>
          <w:sz w:val="28"/>
          <w:szCs w:val="28"/>
        </w:rPr>
        <w:t>([</w:t>
      </w:r>
      <w:r w:rsidRPr="00987FC6">
        <w:rPr>
          <w:rFonts w:ascii="Times New Roman" w:hAnsi="Times New Roman" w:cs="Times New Roman"/>
          <w:b/>
          <w:sz w:val="28"/>
          <w:szCs w:val="28"/>
          <w:lang w:val="en-US"/>
        </w:rPr>
        <w:t>precision</w:t>
      </w:r>
      <w:r w:rsidRPr="00987FC6">
        <w:rPr>
          <w:rFonts w:ascii="Times New Roman" w:hAnsi="Times New Roman" w:cs="Times New Roman"/>
          <w:b/>
          <w:sz w:val="28"/>
          <w:szCs w:val="28"/>
        </w:rPr>
        <w:t>])</w:t>
      </w:r>
      <w:r w:rsidRPr="006068D3">
        <w:rPr>
          <w:rFonts w:ascii="Times New Roman" w:hAnsi="Times New Roman" w:cs="Times New Roman"/>
          <w:sz w:val="28"/>
          <w:szCs w:val="28"/>
        </w:rPr>
        <w:t xml:space="preserve"> –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возвращает строку, представляющую число в записи с фиксированной запятой или в экспоненциальной записи, округленное до </w:t>
      </w:r>
      <w:r w:rsidRPr="00987F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precision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значащих цифр.</w:t>
      </w:r>
      <w:r w:rsidRPr="006068D3">
        <w:rPr>
          <w:rFonts w:ascii="Times New Roman" w:hAnsi="Times New Roman" w:cs="Times New Roman"/>
          <w:sz w:val="28"/>
          <w:szCs w:val="28"/>
        </w:rPr>
        <w:t xml:space="preserve"> если заданного количества разрядов недостаточно для точного отображения целой </w:t>
      </w:r>
      <w:r w:rsidRPr="006068D3">
        <w:rPr>
          <w:rFonts w:ascii="Times New Roman" w:hAnsi="Times New Roman" w:cs="Times New Roman"/>
          <w:sz w:val="28"/>
          <w:szCs w:val="28"/>
        </w:rPr>
        <w:lastRenderedPageBreak/>
        <w:t>части числа, значение может быть возвращено в экспоненциальной.</w:t>
      </w:r>
      <w:r w:rsidRPr="006068D3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F417C9E" wp14:editId="2E56793D">
            <wp:extent cx="16002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E1D5" w14:textId="77777777" w:rsidR="00AE6F71" w:rsidRPr="00BC5EDC" w:rsidRDefault="00AE6F71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90431" wp14:editId="05D2899F">
            <wp:extent cx="5940425" cy="12433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793E" w14:textId="77777777" w:rsidR="008B294E" w:rsidRDefault="008B294E" w:rsidP="00AE6F71">
      <w:pPr>
        <w:rPr>
          <w:rFonts w:ascii="Times New Roman" w:hAnsi="Times New Roman" w:cs="Times New Roman"/>
          <w:sz w:val="28"/>
          <w:szCs w:val="28"/>
        </w:rPr>
      </w:pPr>
    </w:p>
    <w:p w14:paraId="443AF14F" w14:textId="4E810D6A" w:rsidR="0060597A" w:rsidRDefault="002446CA" w:rsidP="00AE6F71">
      <w:pPr>
        <w:rPr>
          <w:rFonts w:ascii="Times New Roman" w:hAnsi="Times New Roman" w:cs="Times New Roman"/>
          <w:sz w:val="28"/>
          <w:szCs w:val="28"/>
        </w:rPr>
      </w:pPr>
      <w:r w:rsidRPr="002446C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вызвать метод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на литерале числа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2 точки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думает, что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после первой точки начинается десятичная часть</w:t>
      </w:r>
      <w:r>
        <w:rPr>
          <w:rFonts w:ascii="Times New Roman" w:hAnsi="Times New Roman" w:cs="Times New Roman"/>
          <w:sz w:val="28"/>
          <w:szCs w:val="28"/>
        </w:rPr>
        <w:t xml:space="preserve"> числа. Либо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обернуть число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в круглые скобки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EC0C7F" w14:textId="7E60DCD9" w:rsidR="002446CA" w:rsidRPr="003D4C1F" w:rsidRDefault="002446CA" w:rsidP="00AE6F7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12</w:t>
      </w:r>
      <w:r w:rsidRPr="002446CA">
        <w:rPr>
          <w:rFonts w:ascii="Times New Roman" w:hAnsi="Times New Roman" w:cs="Times New Roman"/>
          <w:sz w:val="28"/>
          <w:szCs w:val="28"/>
        </w:rPr>
        <w:t>.</w:t>
      </w:r>
      <w:r w:rsidRPr="003D4C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3D4C1F">
        <w:rPr>
          <w:rFonts w:ascii="Times New Roman" w:hAnsi="Times New Roman" w:cs="Times New Roman"/>
          <w:sz w:val="28"/>
          <w:szCs w:val="28"/>
        </w:rPr>
        <w:t>(16)</w:t>
      </w:r>
    </w:p>
    <w:p w14:paraId="45E1A2A0" w14:textId="5ED8773A" w:rsidR="002446CA" w:rsidRPr="003D4C1F" w:rsidRDefault="002446CA" w:rsidP="00AE6F71">
      <w:pPr>
        <w:rPr>
          <w:rFonts w:ascii="Times New Roman" w:hAnsi="Times New Roman" w:cs="Times New Roman"/>
          <w:sz w:val="28"/>
          <w:szCs w:val="28"/>
        </w:rPr>
      </w:pPr>
      <w:r w:rsidRPr="003D4C1F">
        <w:rPr>
          <w:rFonts w:ascii="Times New Roman" w:hAnsi="Times New Roman" w:cs="Times New Roman"/>
          <w:sz w:val="28"/>
          <w:szCs w:val="28"/>
        </w:rPr>
        <w:t>(12</w:t>
      </w:r>
      <w:proofErr w:type="gramStart"/>
      <w:r w:rsidRPr="003D4C1F"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3D4C1F">
        <w:rPr>
          <w:rFonts w:ascii="Times New Roman" w:hAnsi="Times New Roman" w:cs="Times New Roman"/>
          <w:sz w:val="28"/>
          <w:szCs w:val="28"/>
        </w:rPr>
        <w:t>(16)</w:t>
      </w:r>
    </w:p>
    <w:p w14:paraId="079C99F5" w14:textId="77777777" w:rsidR="00EB09A4" w:rsidRPr="003D4C1F" w:rsidRDefault="00EB09A4" w:rsidP="00AE6F71">
      <w:pPr>
        <w:rPr>
          <w:rFonts w:ascii="Times New Roman" w:hAnsi="Times New Roman" w:cs="Times New Roman"/>
          <w:sz w:val="28"/>
          <w:szCs w:val="28"/>
        </w:rPr>
      </w:pPr>
    </w:p>
    <w:p w14:paraId="587780DE" w14:textId="058E9D18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явного преобразования можно использовать унарный плюс, либо </w:t>
      </w:r>
      <w:proofErr w:type="gram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). Но они будут возвращать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если строка не является в точности числом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B2BC39" w14:textId="77777777" w:rsidR="00855B10" w:rsidRPr="00855B10" w:rsidRDefault="00855B10" w:rsidP="00855B10">
      <w:p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>Преобразование значений с помощью функции </w:t>
      </w:r>
      <w:proofErr w:type="spellStart"/>
      <w:proofErr w:type="gram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855B1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55B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55B10">
        <w:rPr>
          <w:rFonts w:ascii="Times New Roman" w:hAnsi="Times New Roman" w:cs="Times New Roman"/>
          <w:sz w:val="28"/>
          <w:szCs w:val="28"/>
        </w:rPr>
        <w:t> осуществляется по следующим правилам:</w:t>
      </w:r>
    </w:p>
    <w:p w14:paraId="28EB9619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 xml:space="preserve">Числа возвращаются без </w:t>
      </w:r>
      <w:proofErr w:type="gramStart"/>
      <w:r w:rsidRPr="00855B10"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 w:rsidRPr="00855B10">
        <w:rPr>
          <w:rFonts w:ascii="Times New Roman" w:hAnsi="Times New Roman" w:cs="Times New Roman"/>
          <w:sz w:val="28"/>
          <w:szCs w:val="28"/>
        </w:rPr>
        <w:t xml:space="preserve"> изменений.</w:t>
      </w:r>
    </w:p>
    <w:p w14:paraId="70EA0A2E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 преобразуется в </w:t>
      </w:r>
      <w:r w:rsidRPr="00855B1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5D958364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87FC6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 xml:space="preserve"> преобразуется в </w:t>
      </w:r>
      <w:r w:rsidRPr="00855B1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4BDE76C2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>Значение </w:t>
      </w: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 преобразуется в </w:t>
      </w:r>
      <w:r w:rsidRPr="00855B1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307ECBBE" w14:textId="77777777" w:rsidR="00855B10" w:rsidRPr="00855B10" w:rsidRDefault="00855B10" w:rsidP="00855B1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5B10">
        <w:rPr>
          <w:rFonts w:ascii="Times New Roman" w:hAnsi="Times New Roman" w:cs="Times New Roman"/>
          <w:sz w:val="28"/>
          <w:szCs w:val="28"/>
        </w:rPr>
        <w:t>Значение </w:t>
      </w: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undefined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 преобразуется в </w:t>
      </w:r>
      <w:proofErr w:type="spellStart"/>
      <w:r w:rsidRPr="00855B10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Pr="00855B10">
        <w:rPr>
          <w:rFonts w:ascii="Times New Roman" w:hAnsi="Times New Roman" w:cs="Times New Roman"/>
          <w:sz w:val="28"/>
          <w:szCs w:val="28"/>
        </w:rPr>
        <w:t>.</w:t>
      </w:r>
    </w:p>
    <w:p w14:paraId="35E8188B" w14:textId="77777777" w:rsidR="00A63726" w:rsidRPr="00A63726" w:rsidRDefault="00A63726" w:rsidP="00A63726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Преобразование строк также осуществляется по своим правилам:</w:t>
      </w:r>
    </w:p>
    <w:p w14:paraId="24024A9D" w14:textId="538CCDA0" w:rsidR="00A63726" w:rsidRPr="00987FC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</w:pPr>
      <w:proofErr w:type="spellStart"/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Обрез</w:t>
      </w:r>
      <w:r w:rsidR="009C45D6"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а</w:t>
      </w: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тся</w:t>
      </w:r>
      <w:proofErr w:type="spellEnd"/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 xml:space="preserve"> пробелы, </w:t>
      </w:r>
      <w:r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\</w:t>
      </w:r>
      <w:proofErr w:type="gramStart"/>
      <w:r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n</w:t>
      </w: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,  </w:t>
      </w:r>
      <w:r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\</w:t>
      </w:r>
      <w:proofErr w:type="gramEnd"/>
      <w:r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t</w:t>
      </w: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 xml:space="preserve">, </w:t>
      </w:r>
      <w:r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\v</w:t>
      </w: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 и др., которые находятся в начале или в конце строки.</w:t>
      </w:r>
    </w:p>
    <w:p w14:paraId="06F532C5" w14:textId="6A74AADB" w:rsidR="00A63726" w:rsidRPr="00A63726" w:rsidRDefault="009C45D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Строка </w:t>
      </w: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 xml:space="preserve">может содержать унарный </w:t>
      </w:r>
      <w:r w:rsidR="00A63726"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-</w:t>
      </w:r>
      <w:r w:rsidR="00A63726"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 или </w:t>
      </w:r>
      <w:r w:rsidR="00A63726"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+</w:t>
      </w:r>
      <w:r w:rsidR="00A63726"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 либо без знака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A63726"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Начальные нули игнорируются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, например 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"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-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007"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 преобразуется в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="00A63726" w:rsidRPr="00A637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7</w:t>
      </w:r>
      <w:r w:rsidR="00A63726"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7A958DB" w14:textId="734E51C6" w:rsidR="00A63726" w:rsidRPr="00A6372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Если строка представляет собой число в шестнадцатеричном формате, она преобразуется в соответствующее целое десятичное число</w:t>
      </w: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Например</w:t>
      </w:r>
      <w:proofErr w:type="gramEnd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+”0xaff” =&gt;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2815.</w:t>
      </w:r>
    </w:p>
    <w:p w14:paraId="06C28043" w14:textId="1D2555C4" w:rsidR="00A63726" w:rsidRPr="00A6372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Пустая строка преобразуется в </w:t>
      </w:r>
      <w:r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0</w:t>
      </w:r>
      <w:r w:rsidR="009C45D6" w:rsidRPr="009C45D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только в мат. </w:t>
      </w:r>
      <w:r w:rsidR="00987FC6">
        <w:rPr>
          <w:rFonts w:ascii="Times New Roman" w:eastAsia="Times New Roman" w:hAnsi="Times New Roman" w:cs="Times New Roman"/>
          <w:color w:val="333333"/>
          <w:sz w:val="28"/>
          <w:szCs w:val="28"/>
        </w:rPr>
        <w:t>о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перациях, через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parse</w:t>
      </w:r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становится </w:t>
      </w:r>
      <w:proofErr w:type="spellStart"/>
      <w:r w:rsidR="009C45D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NaN</w:t>
      </w:r>
      <w:proofErr w:type="spellEnd"/>
      <w:r w:rsidR="009C45D6" w:rsidRPr="009C45D6">
        <w:rPr>
          <w:rFonts w:ascii="Times New Roman" w:eastAsia="Times New Roman" w:hAnsi="Times New Roman" w:cs="Times New Roman"/>
          <w:color w:val="333333"/>
          <w:sz w:val="28"/>
          <w:szCs w:val="28"/>
        </w:rPr>
        <w:t>).</w:t>
      </w:r>
    </w:p>
    <w:p w14:paraId="6EBF2E61" w14:textId="77777777" w:rsidR="00A63726" w:rsidRPr="00A63726" w:rsidRDefault="00A63726" w:rsidP="00A637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87FC6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lastRenderedPageBreak/>
        <w:t>Если строка содержит что-то отличное от предыдущих вариантов, например инкремент (декремент), она преобразуется в </w:t>
      </w:r>
      <w:proofErr w:type="spellStart"/>
      <w:r w:rsidRPr="00987FC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bdr w:val="none" w:sz="0" w:space="0" w:color="auto" w:frame="1"/>
        </w:rPr>
        <w:t>NaN</w:t>
      </w:r>
      <w:proofErr w:type="spellEnd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763273D" w14:textId="77777777" w:rsidR="00A63726" w:rsidRPr="00A63726" w:rsidRDefault="00A63726" w:rsidP="00A63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Неявное приведение значения к числовому типу в </w:t>
      </w:r>
      <w:proofErr w:type="spellStart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  <w:proofErr w:type="spellEnd"/>
      <w:r w:rsidRPr="00A637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применяется, чаще чем преобразование в строку или в логическое значение. </w:t>
      </w:r>
    </w:p>
    <w:p w14:paraId="4B2D5186" w14:textId="77777777" w:rsidR="00855B10" w:rsidRPr="007D2E03" w:rsidRDefault="00855B10" w:rsidP="00AE6F71">
      <w:pPr>
        <w:rPr>
          <w:rFonts w:ascii="Times New Roman" w:hAnsi="Times New Roman" w:cs="Times New Roman"/>
          <w:sz w:val="28"/>
          <w:szCs w:val="28"/>
        </w:rPr>
      </w:pPr>
    </w:p>
    <w:p w14:paraId="7B97B257" w14:textId="79728D32" w:rsidR="00AE6F71" w:rsidRPr="003D4C1F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parseInt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parseFloat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могут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распарсить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такое: “12.11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dasdad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 -&gt; 12.11;</w:t>
      </w:r>
      <w:r w:rsidR="003D4C1F" w:rsidRPr="003D4C1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D4C1F">
        <w:rPr>
          <w:rFonts w:ascii="Times New Roman" w:hAnsi="Times New Roman" w:cs="Times New Roman"/>
          <w:sz w:val="28"/>
          <w:szCs w:val="28"/>
          <w:highlight w:val="yellow"/>
        </w:rPr>
        <w:t>Пробелы в начале строке игнорируются.</w:t>
      </w:r>
    </w:p>
    <w:p w14:paraId="05A1B0D1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Такое не могут “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10” -&gt;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Они так же позволяют вторым параметром указать систему счисления.</w:t>
      </w:r>
    </w:p>
    <w:p w14:paraId="2708E31F" w14:textId="507A29F5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</w:p>
    <w:p w14:paraId="79A878E9" w14:textId="407691F9" w:rsidR="00E81CD3" w:rsidRDefault="00E81CD3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E81C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различные математические функции и константы.</w:t>
      </w:r>
    </w:p>
    <w:p w14:paraId="1FCAE2D6" w14:textId="76645F2B" w:rsidR="00E81CD3" w:rsidRDefault="00E81CD3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7861">
        <w:rPr>
          <w:rFonts w:ascii="Times New Roman" w:hAnsi="Times New Roman" w:cs="Times New Roman"/>
          <w:b/>
          <w:sz w:val="28"/>
          <w:szCs w:val="28"/>
        </w:rPr>
        <w:t>Math.random</w:t>
      </w:r>
      <w:proofErr w:type="spellEnd"/>
      <w:r w:rsidRPr="00497861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Возвращает псевдослучайное число в диапазоне от 0 (включительно) до 1 (но не включая 1).</w:t>
      </w:r>
    </w:p>
    <w:p w14:paraId="491D904B" w14:textId="4ED8C546" w:rsidR="00497861" w:rsidRPr="00497861" w:rsidRDefault="00497861" w:rsidP="004978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497861">
        <w:rPr>
          <w:rFonts w:ascii="Times New Roman" w:hAnsi="Times New Roman" w:cs="Times New Roman"/>
          <w:b/>
          <w:sz w:val="28"/>
          <w:szCs w:val="28"/>
        </w:rPr>
        <w:t>.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4978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...) / </w:t>
      </w:r>
      <w:proofErr w:type="gramStart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497861">
        <w:rPr>
          <w:rFonts w:ascii="Times New Roman" w:hAnsi="Times New Roman" w:cs="Times New Roman"/>
          <w:b/>
          <w:sz w:val="28"/>
          <w:szCs w:val="28"/>
        </w:rPr>
        <w:t>.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4978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49786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9786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97861">
        <w:rPr>
          <w:rFonts w:ascii="Times New Roman" w:hAnsi="Times New Roman" w:cs="Times New Roman"/>
          <w:b/>
          <w:sz w:val="28"/>
          <w:szCs w:val="28"/>
        </w:rPr>
        <w:t>...)</w:t>
      </w:r>
      <w:r w:rsidRPr="00497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Возвращает наибольшее/наименьшее число из перечисленных аргументов</w:t>
      </w:r>
      <w:r w:rsidRPr="00497861">
        <w:rPr>
          <w:rFonts w:ascii="Times New Roman" w:hAnsi="Times New Roman" w:cs="Times New Roman"/>
          <w:sz w:val="28"/>
          <w:szCs w:val="28"/>
        </w:rPr>
        <w:t>.</w:t>
      </w:r>
    </w:p>
    <w:p w14:paraId="03A3E458" w14:textId="751B5721" w:rsidR="00497861" w:rsidRPr="00497861" w:rsidRDefault="00497861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7861">
        <w:rPr>
          <w:rFonts w:ascii="Times New Roman" w:hAnsi="Times New Roman" w:cs="Times New Roman"/>
          <w:b/>
          <w:sz w:val="28"/>
          <w:szCs w:val="28"/>
        </w:rPr>
        <w:t>Math.pow</w:t>
      </w:r>
      <w:proofErr w:type="spellEnd"/>
      <w:r w:rsidRPr="004978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97861">
        <w:rPr>
          <w:rFonts w:ascii="Times New Roman" w:hAnsi="Times New Roman" w:cs="Times New Roman"/>
          <w:b/>
          <w:sz w:val="28"/>
          <w:szCs w:val="28"/>
        </w:rPr>
        <w:t xml:space="preserve">n, </w:t>
      </w:r>
      <w:proofErr w:type="spellStart"/>
      <w:r w:rsidRPr="00497861">
        <w:rPr>
          <w:rFonts w:ascii="Times New Roman" w:hAnsi="Times New Roman" w:cs="Times New Roman"/>
          <w:b/>
          <w:sz w:val="28"/>
          <w:szCs w:val="28"/>
        </w:rPr>
        <w:t>power</w:t>
      </w:r>
      <w:proofErr w:type="spellEnd"/>
      <w:r w:rsidRPr="0049786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- Возвращает число n, возведённое в степень </w:t>
      </w:r>
      <w:proofErr w:type="spellStart"/>
      <w:r w:rsidRPr="00987FC6">
        <w:rPr>
          <w:rFonts w:ascii="Times New Roman" w:hAnsi="Times New Roman" w:cs="Times New Roman"/>
          <w:sz w:val="28"/>
          <w:szCs w:val="28"/>
          <w:highlight w:val="yellow"/>
        </w:rPr>
        <w:t>power</w:t>
      </w:r>
      <w:proofErr w:type="spellEnd"/>
    </w:p>
    <w:p w14:paraId="3EB8BEBD" w14:textId="77777777" w:rsidR="00E81CD3" w:rsidRPr="00497861" w:rsidRDefault="00E81CD3" w:rsidP="00AE6F71">
      <w:pPr>
        <w:rPr>
          <w:rFonts w:ascii="Times New Roman" w:hAnsi="Times New Roman" w:cs="Times New Roman"/>
          <w:sz w:val="28"/>
          <w:szCs w:val="28"/>
        </w:rPr>
      </w:pPr>
    </w:p>
    <w:p w14:paraId="1AFDE1A6" w14:textId="77777777" w:rsidR="00AE6F71" w:rsidRDefault="00AE6F71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BigInt</w:t>
      </w:r>
      <w:proofErr w:type="spellEnd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был добавлен, чтобы дать возможность работать с целыми числами произвольной длины. (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ограничен значением 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(2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vertAlign w:val="superscript"/>
        </w:rPr>
        <w:t>53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-1)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1D895F2C" w14:textId="2C274638" w:rsidR="002637B3" w:rsidRDefault="002637B3" w:rsidP="00AE6F71">
      <w:pPr>
        <w:rPr>
          <w:rFonts w:ascii="Times New Roman" w:hAnsi="Times New Roman" w:cs="Times New Roman"/>
          <w:sz w:val="28"/>
          <w:szCs w:val="28"/>
        </w:rPr>
      </w:pPr>
      <w:r w:rsidRPr="002637B3">
        <w:rPr>
          <w:rFonts w:ascii="Times New Roman" w:hAnsi="Times New Roman" w:cs="Times New Roman"/>
          <w:sz w:val="28"/>
          <w:szCs w:val="28"/>
        </w:rPr>
        <w:t xml:space="preserve">Чтобы создать значение типа </w:t>
      </w:r>
      <w:proofErr w:type="spellStart"/>
      <w:r w:rsidRPr="00987FC6">
        <w:rPr>
          <w:rFonts w:ascii="Times New Roman" w:hAnsi="Times New Roman" w:cs="Times New Roman"/>
          <w:sz w:val="28"/>
          <w:szCs w:val="28"/>
          <w:highlight w:val="yellow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, необходимо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</w:t>
      </w:r>
      <w:r w:rsidRPr="00987FC6">
        <w:rPr>
          <w:rFonts w:ascii="Times New Roman" w:hAnsi="Times New Roman" w:cs="Times New Roman"/>
          <w:b/>
          <w:sz w:val="28"/>
          <w:szCs w:val="28"/>
          <w:highlight w:val="yellow"/>
        </w:rPr>
        <w:t>n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в конец числового литерала</w:t>
      </w:r>
      <w:r w:rsidRPr="002637B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вызвать функцию </w:t>
      </w:r>
      <w:proofErr w:type="spellStart"/>
      <w:r w:rsidRPr="00987FC6">
        <w:rPr>
          <w:rFonts w:ascii="Times New Roman" w:hAnsi="Times New Roman" w:cs="Times New Roman"/>
          <w:b/>
          <w:sz w:val="28"/>
          <w:szCs w:val="28"/>
          <w:highlight w:val="yellow"/>
        </w:rPr>
        <w:t>BigInt</w:t>
      </w:r>
      <w:proofErr w:type="spellEnd"/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, которая создаст число типа </w:t>
      </w:r>
      <w:proofErr w:type="spellStart"/>
      <w:r w:rsidRPr="00987FC6">
        <w:rPr>
          <w:rFonts w:ascii="Times New Roman" w:hAnsi="Times New Roman" w:cs="Times New Roman"/>
          <w:sz w:val="28"/>
          <w:szCs w:val="28"/>
          <w:highlight w:val="yellow"/>
        </w:rPr>
        <w:t>BigInt</w:t>
      </w:r>
      <w:proofErr w:type="spellEnd"/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из переданного аргумента</w:t>
      </w:r>
      <w:r w:rsidRPr="002637B3">
        <w:rPr>
          <w:rFonts w:ascii="Times New Roman" w:hAnsi="Times New Roman" w:cs="Times New Roman"/>
          <w:sz w:val="28"/>
          <w:szCs w:val="28"/>
        </w:rPr>
        <w:t>. Аргументом может быть число, строка и др.</w:t>
      </w:r>
    </w:p>
    <w:p w14:paraId="79BD95A1" w14:textId="05BA350D" w:rsidR="002637B3" w:rsidRDefault="002637B3" w:rsidP="00AE6F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91F163" wp14:editId="5BC9FE84">
            <wp:extent cx="5940425" cy="130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86D" w14:textId="5D158482" w:rsidR="00AE6F71" w:rsidRPr="00904C1B" w:rsidRDefault="00AE6F71" w:rsidP="00AE6F7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sz w:val="28"/>
          <w:szCs w:val="28"/>
        </w:rPr>
        <w:t xml:space="preserve"> представляет максимальное числовое значение, представимое в </w:t>
      </w:r>
      <w:r w:rsidRPr="00904C1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C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больше представляются как бесконечность.</w:t>
      </w:r>
    </w:p>
    <w:p w14:paraId="0C3B0D24" w14:textId="1F994A64" w:rsidR="00AE6F71" w:rsidRPr="005F7017" w:rsidRDefault="00AE6F71" w:rsidP="00AE6F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maxSaveInteger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максимальное безопасное целочисленное значение</w:t>
      </w:r>
      <w:r w:rsidRPr="00904C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4C1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4C1B">
        <w:rPr>
          <w:rFonts w:ascii="Times New Roman" w:hAnsi="Times New Roman" w:cs="Times New Roman"/>
          <w:sz w:val="28"/>
          <w:szCs w:val="28"/>
        </w:rPr>
        <w:t xml:space="preserve"> (2^53 - 1)</w:t>
      </w:r>
      <w:r w:rsidR="005F7017" w:rsidRPr="005F7017">
        <w:rPr>
          <w:rFonts w:ascii="Times New Roman" w:hAnsi="Times New Roman" w:cs="Times New Roman"/>
          <w:sz w:val="28"/>
          <w:szCs w:val="28"/>
        </w:rPr>
        <w:t>. Под безопасностью в этом контексте понимается способность точно представлять целые числа и правильно их сравнивать.</w:t>
      </w:r>
    </w:p>
    <w:p w14:paraId="4348E3FD" w14:textId="00E4B378" w:rsidR="00AE6F71" w:rsidRPr="00112AB8" w:rsidRDefault="002637B3" w:rsidP="002637B3">
      <w:pPr>
        <w:rPr>
          <w:rFonts w:ascii="Times New Roman" w:hAnsi="Times New Roman" w:cs="Times New Roman"/>
          <w:sz w:val="28"/>
          <w:szCs w:val="28"/>
        </w:rPr>
      </w:pPr>
      <w:r w:rsidRPr="00987F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Все операции с числами типа </w:t>
      </w:r>
      <w:proofErr w:type="spellStart"/>
      <w:r w:rsidRPr="00987FC6">
        <w:rPr>
          <w:rFonts w:ascii="Times New Roman" w:hAnsi="Times New Roman" w:cs="Times New Roman"/>
          <w:sz w:val="28"/>
          <w:szCs w:val="28"/>
          <w:highlight w:val="yellow"/>
        </w:rPr>
        <w:t>bigint</w:t>
      </w:r>
      <w:proofErr w:type="spellEnd"/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возвращают </w:t>
      </w:r>
      <w:proofErr w:type="spellStart"/>
      <w:r w:rsidRPr="00987FC6">
        <w:rPr>
          <w:rFonts w:ascii="Times New Roman" w:hAnsi="Times New Roman" w:cs="Times New Roman"/>
          <w:sz w:val="28"/>
          <w:szCs w:val="28"/>
          <w:highlight w:val="yellow"/>
        </w:rPr>
        <w:t>bigint</w:t>
      </w:r>
      <w:proofErr w:type="spellEnd"/>
      <w:r w:rsidRPr="002637B3">
        <w:rPr>
          <w:rFonts w:ascii="Times New Roman" w:hAnsi="Times New Roman" w:cs="Times New Roman"/>
          <w:sz w:val="28"/>
          <w:szCs w:val="28"/>
        </w:rPr>
        <w:t xml:space="preserve">. В математических операциях мы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не можем смешивать </w:t>
      </w:r>
      <w:proofErr w:type="spellStart"/>
      <w:r w:rsidRPr="00987FC6">
        <w:rPr>
          <w:rFonts w:ascii="Times New Roman" w:hAnsi="Times New Roman" w:cs="Times New Roman"/>
          <w:sz w:val="28"/>
          <w:szCs w:val="28"/>
          <w:highlight w:val="yellow"/>
        </w:rPr>
        <w:t>bigint</w:t>
      </w:r>
      <w:proofErr w:type="spellEnd"/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и обычные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5A535" w14:textId="2D045AB3" w:rsidR="002637B3" w:rsidRDefault="00030D38" w:rsidP="002637B3">
      <w:pPr>
        <w:rPr>
          <w:rFonts w:ascii="Times New Roman" w:hAnsi="Times New Roman" w:cs="Times New Roman"/>
          <w:sz w:val="28"/>
          <w:szCs w:val="28"/>
        </w:rPr>
      </w:pPr>
      <w:r w:rsidRPr="00987FC6">
        <w:rPr>
          <w:rFonts w:ascii="Times New Roman" w:hAnsi="Times New Roman" w:cs="Times New Roman"/>
          <w:i/>
          <w:sz w:val="28"/>
          <w:szCs w:val="28"/>
          <w:highlight w:val="yellow"/>
        </w:rPr>
        <w:t>Обычные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987FC6">
        <w:rPr>
          <w:rFonts w:ascii="Times New Roman" w:hAnsi="Times New Roman" w:cs="Times New Roman"/>
          <w:i/>
          <w:sz w:val="28"/>
          <w:szCs w:val="28"/>
          <w:highlight w:val="yellow"/>
        </w:rPr>
        <w:t>bigint</w:t>
      </w:r>
      <w:proofErr w:type="spellEnd"/>
      <w:r w:rsidRPr="00987FC6">
        <w:rPr>
          <w:rFonts w:ascii="Times New Roman" w:hAnsi="Times New Roman" w:cs="Times New Roman"/>
          <w:sz w:val="28"/>
          <w:szCs w:val="28"/>
          <w:highlight w:val="yellow"/>
        </w:rPr>
        <w:t xml:space="preserve"> числа принадлежат к разным типам, они могут быть равны только при нестрогом сравнении</w:t>
      </w:r>
      <w:r w:rsidRPr="00030D38">
        <w:rPr>
          <w:rFonts w:ascii="Times New Roman" w:hAnsi="Times New Roman" w:cs="Times New Roman"/>
          <w:sz w:val="28"/>
          <w:szCs w:val="28"/>
        </w:rPr>
        <w:t xml:space="preserve"> ==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84B76" w14:textId="56C7A6C8" w:rsidR="00030D38" w:rsidRDefault="00030D38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5520A" wp14:editId="027908E0">
            <wp:extent cx="246697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394C" w14:textId="3AE0EF01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</w:p>
    <w:p w14:paraId="623DBD65" w14:textId="09597228" w:rsidR="005F7017" w:rsidRPr="00112AB8" w:rsidRDefault="005F7017" w:rsidP="002637B3">
      <w:pPr>
        <w:rPr>
          <w:rFonts w:ascii="Times New Roman" w:hAnsi="Times New Roman" w:cs="Times New Roman"/>
          <w:b/>
          <w:sz w:val="28"/>
          <w:szCs w:val="28"/>
        </w:rPr>
      </w:pPr>
      <w:r w:rsidRPr="00987FC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DATE</w:t>
      </w:r>
    </w:p>
    <w:p w14:paraId="477D1BC8" w14:textId="46B460A8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987FC6">
        <w:rPr>
          <w:rFonts w:ascii="Times New Roman" w:hAnsi="Times New Roman" w:cs="Times New Roman"/>
          <w:sz w:val="28"/>
          <w:szCs w:val="28"/>
          <w:highlight w:val="yellow"/>
        </w:rPr>
        <w:t>объект, который используется для работы с датой и временем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ECE1EE" w14:textId="2E2FD2C1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5F701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F701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создает объект с текущей датой и временем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4F666" w14:textId="12A05D11" w:rsidR="005F7017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5F701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milliseconds</w:t>
      </w:r>
      <w:r w:rsidRPr="005F701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создает объект на основе количества миллисекунд прошедших с первого января 1970 года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6B5E">
        <w:rPr>
          <w:rFonts w:ascii="Times New Roman" w:hAnsi="Times New Roman" w:cs="Times New Roman"/>
          <w:sz w:val="28"/>
          <w:szCs w:val="28"/>
        </w:rPr>
        <w:t xml:space="preserve"> </w:t>
      </w:r>
      <w:r w:rsidR="00436B5E"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Передав </w:t>
      </w:r>
      <w:proofErr w:type="gramStart"/>
      <w:r w:rsidR="00436B5E" w:rsidRPr="00AD5757">
        <w:rPr>
          <w:rFonts w:ascii="Times New Roman" w:hAnsi="Times New Roman" w:cs="Times New Roman"/>
          <w:sz w:val="28"/>
          <w:szCs w:val="28"/>
          <w:highlight w:val="yellow"/>
        </w:rPr>
        <w:t>отрицательное</w:t>
      </w:r>
      <w:proofErr w:type="gramEnd"/>
      <w:r w:rsidR="00436B5E"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получить дату до 1970</w:t>
      </w:r>
      <w:r w:rsidR="00436B5E">
        <w:rPr>
          <w:rFonts w:ascii="Times New Roman" w:hAnsi="Times New Roman" w:cs="Times New Roman"/>
          <w:sz w:val="28"/>
          <w:szCs w:val="28"/>
        </w:rPr>
        <w:t>.</w:t>
      </w:r>
    </w:p>
    <w:p w14:paraId="6EB4977B" w14:textId="365DA524" w:rsidR="005F7017" w:rsidRPr="00436B5E" w:rsidRDefault="005F7017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436B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36B5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datestring</w:t>
      </w:r>
      <w:proofErr w:type="spellEnd"/>
      <w:r w:rsidRPr="00436B5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630D4E"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почти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то же что и 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</w:t>
      </w:r>
      <w:r w:rsidRPr="00436B5E">
        <w:rPr>
          <w:rFonts w:ascii="Times New Roman" w:hAnsi="Times New Roman" w:cs="Times New Roman"/>
          <w:sz w:val="28"/>
          <w:szCs w:val="28"/>
        </w:rPr>
        <w:t>.</w:t>
      </w:r>
    </w:p>
    <w:p w14:paraId="71D3CA5B" w14:textId="4E2C89B0" w:rsidR="005D00A9" w:rsidRDefault="005F7017" w:rsidP="002637B3">
      <w:pPr>
        <w:rPr>
          <w:rFonts w:ascii="Times New Roman" w:hAnsi="Times New Roman" w:cs="Times New Roman"/>
          <w:sz w:val="28"/>
          <w:szCs w:val="28"/>
        </w:rPr>
      </w:pP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new </w:t>
      </w:r>
      <w:proofErr w:type="gramStart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Date(</w:t>
      </w:r>
      <w:proofErr w:type="gramEnd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year, month, date, hours, minutes, seconds, </w:t>
      </w:r>
      <w:proofErr w:type="spellStart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объект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компонентам</w:t>
      </w:r>
      <w:r w:rsidRPr="005F701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Обязательными являются тольк</w:t>
      </w:r>
      <w:ins w:id="0" w:author="Vladislav Tsarenko" w:date="2022-12-12T16:39:00Z">
        <w:r w:rsidR="005D00A9">
          <w:rPr>
            <w:rFonts w:ascii="Times New Roman" w:hAnsi="Times New Roman" w:cs="Times New Roman"/>
            <w:sz w:val="28"/>
            <w:szCs w:val="28"/>
          </w:rPr>
          <w:t xml:space="preserve">о </w:t>
        </w:r>
      </w:ins>
      <w:r w:rsidR="005D00A9">
        <w:rPr>
          <w:rFonts w:ascii="Times New Roman" w:hAnsi="Times New Roman" w:cs="Times New Roman"/>
          <w:sz w:val="28"/>
          <w:szCs w:val="28"/>
        </w:rPr>
        <w:t xml:space="preserve">год и месяц. </w:t>
      </w:r>
      <w:r w:rsidR="005D00A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D00A9" w:rsidRPr="005D00A9">
        <w:rPr>
          <w:rFonts w:ascii="Times New Roman" w:hAnsi="Times New Roman" w:cs="Times New Roman"/>
          <w:sz w:val="28"/>
          <w:szCs w:val="28"/>
        </w:rPr>
        <w:t xml:space="preserve"> </w:t>
      </w:r>
      <w:r w:rsidR="005D00A9">
        <w:rPr>
          <w:rFonts w:ascii="Times New Roman" w:hAnsi="Times New Roman" w:cs="Times New Roman"/>
          <w:sz w:val="28"/>
          <w:szCs w:val="28"/>
        </w:rPr>
        <w:t xml:space="preserve">по умолчанию 1, остальные 0. </w:t>
      </w:r>
      <w:r w:rsidR="005D00A9" w:rsidRPr="00AD5757">
        <w:rPr>
          <w:rFonts w:ascii="Times New Roman" w:hAnsi="Times New Roman" w:cs="Times New Roman"/>
          <w:sz w:val="28"/>
          <w:szCs w:val="28"/>
          <w:highlight w:val="yellow"/>
        </w:rPr>
        <w:t>Отсчет месяцев начинается с нуля</w:t>
      </w:r>
      <w:r w:rsidR="005D00A9">
        <w:rPr>
          <w:rFonts w:ascii="Times New Roman" w:hAnsi="Times New Roman" w:cs="Times New Roman"/>
          <w:sz w:val="28"/>
          <w:szCs w:val="28"/>
        </w:rPr>
        <w:t>.</w:t>
      </w:r>
    </w:p>
    <w:p w14:paraId="1DAB04D9" w14:textId="4A286527" w:rsidR="00487960" w:rsidRPr="00487960" w:rsidRDefault="00487960" w:rsidP="002637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879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UTC</w:t>
      </w:r>
      <w:r w:rsidRPr="0048796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hours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minutes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seconds</w:t>
      </w:r>
      <w:r w:rsidRPr="004879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F7017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48796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параметры аналогичны предыдущему, но возвращает количество миллисекунд с января 1970 по 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UTC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59DFB2A" w14:textId="7F382080" w:rsidR="00630D4E" w:rsidRPr="00487960" w:rsidRDefault="00630D4E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630D4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</w:t>
      </w:r>
      <w:r w:rsidRPr="00630D4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630D4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разбирает строку в формате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E01E74A" wp14:editId="6A12C697">
            <wp:extent cx="21336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3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разделитель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датой и временем,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30D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временная зона.</w:t>
      </w:r>
    </w:p>
    <w:p w14:paraId="2743C543" w14:textId="7E98D403" w:rsidR="00630D4E" w:rsidRDefault="00630D4E" w:rsidP="002637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F6477" wp14:editId="141DEC5F">
            <wp:extent cx="4600575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74F" w14:textId="49FB710B" w:rsidR="00487960" w:rsidRPr="00436B5E" w:rsidRDefault="00436B5E" w:rsidP="002637B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36B5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now</w:t>
      </w:r>
      <w:r w:rsidRPr="00436B5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36B5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возвращает текущую дату в виде миллисекунд</w:t>
      </w:r>
      <w:r>
        <w:rPr>
          <w:rFonts w:ascii="Times New Roman" w:hAnsi="Times New Roman" w:cs="Times New Roman"/>
          <w:sz w:val="28"/>
          <w:szCs w:val="28"/>
        </w:rPr>
        <w:t xml:space="preserve">. Аналогичен вызову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new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AD575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43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не создает промежуточный объект даты, поэтому работает быстрее.</w:t>
      </w:r>
    </w:p>
    <w:p w14:paraId="573F85A8" w14:textId="77777777" w:rsidR="005D00A9" w:rsidRDefault="005D00A9" w:rsidP="002637B3">
      <w:pPr>
        <w:rPr>
          <w:rFonts w:ascii="Times New Roman" w:hAnsi="Times New Roman" w:cs="Times New Roman"/>
          <w:sz w:val="28"/>
          <w:szCs w:val="28"/>
        </w:rPr>
      </w:pPr>
    </w:p>
    <w:p w14:paraId="1EFE2A65" w14:textId="77777777" w:rsidR="005D00A9" w:rsidRDefault="005D00A9" w:rsidP="00263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компонентам даты используются следующие методы:</w:t>
      </w:r>
    </w:p>
    <w:p w14:paraId="54334377" w14:textId="290EB4F9" w:rsidR="005F7017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getFullYear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получить год</w:t>
      </w:r>
      <w:r>
        <w:rPr>
          <w:rFonts w:ascii="Times New Roman" w:hAnsi="Times New Roman" w:cs="Times New Roman"/>
          <w:sz w:val="28"/>
          <w:szCs w:val="28"/>
        </w:rPr>
        <w:t xml:space="preserve"> (из 4 цифр).</w:t>
      </w:r>
    </w:p>
    <w:p w14:paraId="34416C81" w14:textId="02FB2558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getMonth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получить месяц</w:t>
      </w:r>
      <w:r>
        <w:rPr>
          <w:rFonts w:ascii="Times New Roman" w:hAnsi="Times New Roman" w:cs="Times New Roman"/>
          <w:sz w:val="28"/>
          <w:szCs w:val="28"/>
        </w:rPr>
        <w:t>, от 0 до 11.</w:t>
      </w:r>
    </w:p>
    <w:p w14:paraId="77D4490D" w14:textId="2468FD07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lastRenderedPageBreak/>
        <w:t>getDate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получить число месяца</w:t>
      </w:r>
      <w:r>
        <w:rPr>
          <w:rFonts w:ascii="Times New Roman" w:hAnsi="Times New Roman" w:cs="Times New Roman"/>
          <w:sz w:val="28"/>
          <w:szCs w:val="28"/>
        </w:rPr>
        <w:t>, от 1 до 31.</w:t>
      </w:r>
    </w:p>
    <w:p w14:paraId="6ABFB17C" w14:textId="49C41C71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getHours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получить часы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3E53C" w14:textId="4F08C0E5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getMinutes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получить минуты</w:t>
      </w:r>
    </w:p>
    <w:p w14:paraId="1DDCF3B9" w14:textId="7CC9CE91" w:rsidR="005D00A9" w:rsidRPr="005D00A9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getSeconds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секунды</w:t>
      </w:r>
    </w:p>
    <w:p w14:paraId="65069AEB" w14:textId="54021E19" w:rsidR="005D00A9" w:rsidRPr="005D2D98" w:rsidRDefault="005D00A9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00A9">
        <w:rPr>
          <w:rFonts w:ascii="Times New Roman" w:hAnsi="Times New Roman" w:cs="Times New Roman"/>
          <w:b/>
          <w:sz w:val="28"/>
          <w:szCs w:val="28"/>
        </w:rPr>
        <w:t>getMilliseconds</w:t>
      </w:r>
      <w:proofErr w:type="spellEnd"/>
      <w:r w:rsidRPr="005D00A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00A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миллисекунды.</w:t>
      </w:r>
    </w:p>
    <w:p w14:paraId="70498E81" w14:textId="64B1F673" w:rsidR="005D2D98" w:rsidRPr="005D2D98" w:rsidRDefault="005D2D98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2D98">
        <w:rPr>
          <w:rFonts w:ascii="Times New Roman" w:hAnsi="Times New Roman" w:cs="Times New Roman"/>
          <w:b/>
          <w:sz w:val="28"/>
          <w:szCs w:val="28"/>
        </w:rPr>
        <w:t>getDay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получить день недели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D2D98">
        <w:rPr>
          <w:rFonts w:ascii="Times New Roman" w:hAnsi="Times New Roman" w:cs="Times New Roman"/>
          <w:b/>
          <w:bCs/>
          <w:sz w:val="28"/>
          <w:szCs w:val="28"/>
        </w:rPr>
        <w:t>от 0(воскресенье) до 6(суббота)</w:t>
      </w:r>
    </w:p>
    <w:p w14:paraId="1A488587" w14:textId="4E02C25F" w:rsidR="005D2D98" w:rsidRPr="005D2D98" w:rsidRDefault="005D2D98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UTC</w:t>
      </w:r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FullYear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UTC</w:t>
      </w:r>
      <w:r w:rsidRPr="005D2D98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D2D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D2D9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5D2D98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аналоги вышеуказанных методов, возвращающие время по нулевому </w:t>
      </w:r>
      <w:proofErr w:type="spellStart"/>
      <w:r w:rsidRPr="00AD5757">
        <w:rPr>
          <w:rFonts w:ascii="Times New Roman" w:hAnsi="Times New Roman" w:cs="Times New Roman"/>
          <w:sz w:val="28"/>
          <w:szCs w:val="28"/>
          <w:highlight w:val="yellow"/>
        </w:rPr>
        <w:t>мередиану</w:t>
      </w:r>
      <w:proofErr w:type="spellEnd"/>
      <w:r w:rsidRPr="005D2D98">
        <w:rPr>
          <w:rFonts w:ascii="Times New Roman" w:hAnsi="Times New Roman" w:cs="Times New Roman"/>
          <w:sz w:val="28"/>
          <w:szCs w:val="28"/>
        </w:rPr>
        <w:t>.</w:t>
      </w:r>
    </w:p>
    <w:p w14:paraId="5AE7925F" w14:textId="1E8431EC" w:rsidR="005D2D98" w:rsidRPr="005D2D98" w:rsidRDefault="005D2D98" w:rsidP="005D00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>) –</w:t>
      </w:r>
      <w:r w:rsidRPr="005D2D98">
        <w:rPr>
          <w:rFonts w:ascii="Times New Roman" w:hAnsi="Times New Roman" w:cs="Times New Roman"/>
          <w:sz w:val="28"/>
          <w:szCs w:val="28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число миллисекунд прошедших с 1 января 1970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GMT</w:t>
      </w:r>
      <w:r w:rsidRPr="005D2D98"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791C2" w14:textId="0C1192EE" w:rsidR="007C75D1" w:rsidRPr="007C75D1" w:rsidRDefault="005D2D98" w:rsidP="007C75D1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D2D98">
        <w:rPr>
          <w:rFonts w:ascii="Times New Roman" w:hAnsi="Times New Roman" w:cs="Times New Roman"/>
          <w:b/>
          <w:sz w:val="28"/>
          <w:szCs w:val="28"/>
        </w:rPr>
        <w:t>getTimezoneOffset</w:t>
      </w:r>
      <w:proofErr w:type="spellEnd"/>
      <w:r w:rsidRPr="005D2D9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2D9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возвращает разницу между местным и 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UTC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 временем в минутах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E750D" w14:textId="3A3D89B7" w:rsidR="007C75D1" w:rsidRDefault="007C75D1" w:rsidP="007C75D1">
      <w:pPr>
        <w:ind w:left="428"/>
        <w:rPr>
          <w:rFonts w:ascii="Times New Roman" w:hAnsi="Times New Roman" w:cs="Times New Roman"/>
          <w:b/>
          <w:sz w:val="28"/>
          <w:szCs w:val="28"/>
        </w:rPr>
      </w:pPr>
    </w:p>
    <w:p w14:paraId="65D8F9A2" w14:textId="399B9DAA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значения компонентов позволяют следующие методы:</w:t>
      </w:r>
    </w:p>
    <w:p w14:paraId="2341A63F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setFullYear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month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289374C3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setMonth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month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3BF32752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)</w:t>
      </w:r>
    </w:p>
    <w:p w14:paraId="7A383D64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setHours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hour [, min, sec,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  <w:lang w:val="en-US"/>
        </w:rPr>
        <w:t>])</w:t>
      </w:r>
    </w:p>
    <w:p w14:paraId="5A9825E7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setMinutes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sec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19F3036F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setSeconds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sec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])</w:t>
      </w:r>
    </w:p>
    <w:p w14:paraId="1AD77E1C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setMilliseconds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)</w:t>
      </w:r>
    </w:p>
    <w:p w14:paraId="580DC845" w14:textId="77777777" w:rsidR="007C75D1" w:rsidRPr="007C75D1" w:rsidRDefault="007C75D1" w:rsidP="007C75D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setTime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milliseconds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)</w:t>
      </w:r>
      <w:r w:rsidRPr="007C75D1">
        <w:rPr>
          <w:rFonts w:ascii="Times New Roman" w:hAnsi="Times New Roman" w:cs="Times New Roman"/>
          <w:sz w:val="28"/>
          <w:szCs w:val="28"/>
        </w:rPr>
        <w:t xml:space="preserve"> (устанавливает всю дату по миллисекундам с 01.01.1970 UTC)</w:t>
      </w:r>
    </w:p>
    <w:p w14:paraId="21FC61B2" w14:textId="71416BD0" w:rsidR="007C75D1" w:rsidRDefault="007C75D1" w:rsidP="007C75D1">
      <w:pPr>
        <w:ind w:left="428"/>
        <w:rPr>
          <w:rFonts w:ascii="Times New Roman" w:hAnsi="Times New Roman" w:cs="Times New Roman"/>
          <w:b/>
          <w:sz w:val="28"/>
          <w:szCs w:val="28"/>
        </w:rPr>
      </w:pPr>
      <w:r w:rsidRPr="007C75D1">
        <w:rPr>
          <w:rFonts w:ascii="Times New Roman" w:hAnsi="Times New Roman" w:cs="Times New Roman"/>
          <w:sz w:val="28"/>
          <w:szCs w:val="28"/>
        </w:rPr>
        <w:t xml:space="preserve">Все они, кроме </w:t>
      </w: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setTime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),</w:t>
      </w:r>
      <w:r w:rsidRPr="007C75D1">
        <w:rPr>
          <w:rFonts w:ascii="Times New Roman" w:hAnsi="Times New Roman" w:cs="Times New Roman"/>
          <w:sz w:val="28"/>
          <w:szCs w:val="28"/>
        </w:rPr>
        <w:t xml:space="preserve"> обладают также </w:t>
      </w:r>
      <w:r w:rsidRPr="007C75D1">
        <w:rPr>
          <w:rFonts w:ascii="Times New Roman" w:hAnsi="Times New Roman" w:cs="Times New Roman"/>
          <w:b/>
          <w:sz w:val="28"/>
          <w:szCs w:val="28"/>
        </w:rPr>
        <w:t>UTC-вариантом</w:t>
      </w:r>
      <w:r w:rsidRPr="007C75D1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setUTCHours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().</w:t>
      </w:r>
    </w:p>
    <w:p w14:paraId="75D1EF30" w14:textId="11D2028C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</w:p>
    <w:p w14:paraId="40B85CF2" w14:textId="5DD2ECE3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C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</w:t>
      </w:r>
      <w:proofErr w:type="spellStart"/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автоисправлением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Неправильные компоненты даты автоматически распределяются по остальным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D6A324" w14:textId="29AB0610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B03CDC" wp14:editId="721BA58D">
            <wp:extent cx="477202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66C3" w14:textId="23752966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удобно для нахождения даты, отдаленной на нужный промежуток времени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. Можно устанавливать и нулевые, и отрицательные 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796EF" w14:textId="368EA245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9B29DC" wp14:editId="33E36B0D">
            <wp:extent cx="5940425" cy="558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1506" w14:textId="4921FC6D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32DB90" wp14:editId="2E1DD285">
            <wp:extent cx="5153025" cy="571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FB5" w14:textId="1294593F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</w:p>
    <w:p w14:paraId="6030813A" w14:textId="0AD84854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Когда 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Date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в числовом контексте, он преобразуется в количество миллисекунд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5B688D" w14:textId="20872FC6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r w:rsidRPr="007C75D1">
        <w:rPr>
          <w:rFonts w:ascii="Times New Roman" w:hAnsi="Times New Roman" w:cs="Times New Roman"/>
          <w:sz w:val="28"/>
          <w:szCs w:val="28"/>
        </w:rPr>
        <w:t xml:space="preserve">Важный побочный эффект: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даты можно вычитать</w:t>
      </w:r>
      <w:r w:rsidRPr="007C75D1">
        <w:rPr>
          <w:rFonts w:ascii="Times New Roman" w:hAnsi="Times New Roman" w:cs="Times New Roman"/>
          <w:sz w:val="28"/>
          <w:szCs w:val="28"/>
        </w:rPr>
        <w:t xml:space="preserve">, результат вычитания объектов </w:t>
      </w:r>
      <w:proofErr w:type="spellStart"/>
      <w:r w:rsidRPr="007C75D1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C75D1">
        <w:rPr>
          <w:rFonts w:ascii="Times New Roman" w:hAnsi="Times New Roman" w:cs="Times New Roman"/>
          <w:sz w:val="28"/>
          <w:szCs w:val="28"/>
        </w:rPr>
        <w:t xml:space="preserve"> – их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временная разница, в миллисекундах</w:t>
      </w:r>
      <w:r w:rsidRPr="007C75D1">
        <w:rPr>
          <w:rFonts w:ascii="Times New Roman" w:hAnsi="Times New Roman" w:cs="Times New Roman"/>
          <w:sz w:val="28"/>
          <w:szCs w:val="28"/>
        </w:rPr>
        <w:t>.</w:t>
      </w:r>
    </w:p>
    <w:p w14:paraId="61A9E994" w14:textId="4E72B61F" w:rsidR="007C75D1" w:rsidRDefault="007C75D1" w:rsidP="007C75D1">
      <w:pPr>
        <w:ind w:left="428"/>
        <w:rPr>
          <w:rFonts w:ascii="Times New Roman" w:hAnsi="Times New Roman" w:cs="Times New Roman"/>
          <w:sz w:val="28"/>
          <w:szCs w:val="28"/>
        </w:rPr>
      </w:pPr>
    </w:p>
    <w:p w14:paraId="21C1978F" w14:textId="1DDCA146" w:rsidR="007C75D1" w:rsidRDefault="007C75D1" w:rsidP="007C75D1">
      <w:pPr>
        <w:ind w:left="428"/>
        <w:rPr>
          <w:rFonts w:ascii="Times New Roman" w:hAnsi="Times New Roman" w:cs="Times New Roman"/>
          <w:b/>
          <w:sz w:val="28"/>
          <w:szCs w:val="28"/>
        </w:rPr>
      </w:pP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Вывести отформатированную дату</w:t>
      </w:r>
      <w:r>
        <w:rPr>
          <w:rFonts w:ascii="Times New Roman" w:hAnsi="Times New Roman" w:cs="Times New Roman"/>
          <w:sz w:val="28"/>
          <w:szCs w:val="28"/>
        </w:rPr>
        <w:t xml:space="preserve"> можно метод</w:t>
      </w:r>
      <w:r w:rsidR="005A0411">
        <w:rPr>
          <w:rFonts w:ascii="Times New Roman" w:hAnsi="Times New Roman" w:cs="Times New Roman"/>
          <w:sz w:val="28"/>
          <w:szCs w:val="28"/>
        </w:rPr>
        <w:t>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75D1">
        <w:rPr>
          <w:rFonts w:ascii="Times New Roman" w:hAnsi="Times New Roman" w:cs="Times New Roman"/>
          <w:b/>
          <w:sz w:val="28"/>
          <w:szCs w:val="28"/>
        </w:rPr>
        <w:t>date.toLocaleString</w:t>
      </w:r>
      <w:proofErr w:type="spellEnd"/>
      <w:proofErr w:type="gramEnd"/>
      <w:r w:rsidRPr="007C75D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C75D1">
        <w:rPr>
          <w:rFonts w:ascii="Times New Roman" w:hAnsi="Times New Roman" w:cs="Times New Roman"/>
          <w:b/>
          <w:sz w:val="28"/>
          <w:szCs w:val="28"/>
        </w:rPr>
        <w:t>локаль</w:t>
      </w:r>
      <w:proofErr w:type="spellEnd"/>
      <w:r w:rsidRPr="007C75D1">
        <w:rPr>
          <w:rFonts w:ascii="Times New Roman" w:hAnsi="Times New Roman" w:cs="Times New Roman"/>
          <w:b/>
          <w:sz w:val="28"/>
          <w:szCs w:val="28"/>
        </w:rPr>
        <w:t>, опции)</w:t>
      </w:r>
    </w:p>
    <w:p w14:paraId="6E7F35A9" w14:textId="15A63807" w:rsidR="007C75D1" w:rsidRDefault="005A0411" w:rsidP="007C75D1">
      <w:pPr>
        <w:ind w:left="4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5E832F" wp14:editId="0E057E58">
            <wp:extent cx="5940425" cy="2559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C71" w14:textId="621E16B5" w:rsidR="005A0411" w:rsidRDefault="005A0411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0411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вернуть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дату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целиком</w:t>
      </w:r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5A0411">
        <w:rPr>
          <w:rFonts w:ascii="Times New Roman" w:hAnsi="Times New Roman" w:cs="Times New Roman"/>
          <w:b/>
          <w:sz w:val="28"/>
          <w:szCs w:val="28"/>
          <w:lang w:val="en-US"/>
        </w:rPr>
        <w:t>toDateString</w:t>
      </w:r>
      <w:proofErr w:type="spell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только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дату</w:t>
      </w:r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5A0411">
        <w:rPr>
          <w:rFonts w:ascii="Times New Roman" w:hAnsi="Times New Roman" w:cs="Times New Roman"/>
          <w:b/>
          <w:sz w:val="28"/>
          <w:szCs w:val="28"/>
          <w:lang w:val="en-US"/>
        </w:rPr>
        <w:t>toTimeString</w:t>
      </w:r>
      <w:proofErr w:type="spellEnd"/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только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время</w:t>
      </w:r>
      <w:r w:rsidRPr="00112A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методы возвращают</w:t>
      </w:r>
      <w:r w:rsidRPr="005A0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стандартное</w:t>
      </w:r>
      <w:r w:rsidRPr="005A0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строчное</w:t>
      </w:r>
      <w:r w:rsidRPr="005A0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представление, не заданное жестко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стандарте</w:t>
      </w:r>
      <w:proofErr w:type="gramEnd"/>
      <w:r w:rsidRPr="005A0411">
        <w:t xml:space="preserve"> </w:t>
      </w:r>
      <w:r w:rsidRPr="005A0411">
        <w:rPr>
          <w:rFonts w:ascii="Times New Roman" w:hAnsi="Times New Roman" w:cs="Times New Roman"/>
          <w:sz w:val="28"/>
          <w:szCs w:val="28"/>
        </w:rPr>
        <w:t xml:space="preserve">а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зависящее от браузера.</w:t>
      </w:r>
    </w:p>
    <w:p w14:paraId="375A01EF" w14:textId="46C1E1B2" w:rsidR="00112AB8" w:rsidRDefault="00112AB8" w:rsidP="007C75D1">
      <w:pPr>
        <w:ind w:left="42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0D4E">
        <w:rPr>
          <w:rFonts w:ascii="Times New Roman" w:hAnsi="Times New Roman" w:cs="Times New Roman"/>
          <w:b/>
          <w:sz w:val="28"/>
          <w:szCs w:val="28"/>
        </w:rPr>
        <w:t>toISOString</w:t>
      </w:r>
      <w:proofErr w:type="spellEnd"/>
      <w:r w:rsidRPr="00630D4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0D4E">
        <w:rPr>
          <w:rFonts w:ascii="Times New Roman" w:hAnsi="Times New Roman" w:cs="Times New Roman"/>
          <w:b/>
          <w:sz w:val="28"/>
          <w:szCs w:val="28"/>
        </w:rPr>
        <w:t>)</w:t>
      </w:r>
      <w:r w:rsidRPr="00630D4E">
        <w:rPr>
          <w:rFonts w:ascii="Times New Roman" w:hAnsi="Times New Roman" w:cs="Times New Roman"/>
          <w:sz w:val="28"/>
          <w:szCs w:val="28"/>
        </w:rPr>
        <w:t xml:space="preserve"> - </w:t>
      </w:r>
      <w:r w:rsidR="00630D4E" w:rsidRPr="00630D4E">
        <w:rPr>
          <w:rFonts w:ascii="Times New Roman" w:hAnsi="Times New Roman" w:cs="Times New Roman"/>
          <w:sz w:val="28"/>
          <w:szCs w:val="28"/>
        </w:rPr>
        <w:t xml:space="preserve"> </w:t>
      </w:r>
      <w:r w:rsidR="00630D4E" w:rsidRPr="00AD5757">
        <w:rPr>
          <w:rFonts w:ascii="Times New Roman" w:hAnsi="Times New Roman" w:cs="Times New Roman"/>
          <w:sz w:val="28"/>
          <w:szCs w:val="28"/>
          <w:highlight w:val="yellow"/>
        </w:rPr>
        <w:t>Возвращает дату в формате ISO</w:t>
      </w:r>
      <w:r w:rsidR="00630D4E" w:rsidRPr="00630D4E">
        <w:rPr>
          <w:rFonts w:ascii="Times New Roman" w:hAnsi="Times New Roman" w:cs="Times New Roman"/>
          <w:sz w:val="28"/>
          <w:szCs w:val="28"/>
        </w:rPr>
        <w:t>.</w:t>
      </w:r>
    </w:p>
    <w:p w14:paraId="16FC4F58" w14:textId="57EC1BE9" w:rsidR="009C6C7D" w:rsidRDefault="009C6C7D" w:rsidP="007C75D1">
      <w:pPr>
        <w:ind w:left="428"/>
        <w:rPr>
          <w:rFonts w:ascii="Times New Roman" w:hAnsi="Times New Roman" w:cs="Times New Roman"/>
          <w:sz w:val="28"/>
          <w:szCs w:val="28"/>
        </w:rPr>
      </w:pPr>
    </w:p>
    <w:p w14:paraId="17F7A0F9" w14:textId="24D84B29" w:rsidR="009C6C7D" w:rsidRPr="009C6C7D" w:rsidRDefault="009C6C7D" w:rsidP="007C75D1">
      <w:pPr>
        <w:ind w:left="42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757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SYMBOL</w:t>
      </w:r>
    </w:p>
    <w:p w14:paraId="1643D529" w14:textId="05D1CFC5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Symbol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представляет собой уникальный идентификатор.</w:t>
      </w:r>
      <w:r>
        <w:rPr>
          <w:rFonts w:ascii="Times New Roman" w:hAnsi="Times New Roman" w:cs="Times New Roman"/>
          <w:sz w:val="28"/>
          <w:szCs w:val="28"/>
        </w:rPr>
        <w:t xml:space="preserve"> Они могут иметь описание</w:t>
      </w:r>
      <w:r w:rsidRPr="009C6C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9C6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Создаются с помощью функции </w:t>
      </w:r>
      <w:proofErr w:type="gramStart"/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Symbol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AD5757">
        <w:rPr>
          <w:rFonts w:ascii="Times New Roman" w:hAnsi="Times New Roman" w:cs="Times New Roman"/>
          <w:sz w:val="28"/>
          <w:szCs w:val="28"/>
          <w:highlight w:val="yellow"/>
        </w:rPr>
        <w:t>):</w:t>
      </w:r>
    </w:p>
    <w:p w14:paraId="43553E51" w14:textId="543130B9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Символы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гарантированно уникальны</w:t>
      </w:r>
      <w:r>
        <w:rPr>
          <w:rFonts w:ascii="Times New Roman" w:hAnsi="Times New Roman" w:cs="Times New Roman"/>
          <w:sz w:val="28"/>
          <w:szCs w:val="28"/>
        </w:rPr>
        <w:t xml:space="preserve">. Даже символы с одинаковым описанием все равно будут разными. </w:t>
      </w:r>
      <w:proofErr w:type="gramStart"/>
      <w:r w:rsidRPr="00AD5757">
        <w:rPr>
          <w:rFonts w:ascii="Times New Roman" w:hAnsi="Times New Roman" w:cs="Times New Roman"/>
          <w:sz w:val="28"/>
          <w:szCs w:val="28"/>
          <w:highlight w:val="yellow"/>
        </w:rPr>
        <w:t>Описание это</w:t>
      </w:r>
      <w:proofErr w:type="gramEnd"/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 просто метка, которая ни на что не влияет.</w:t>
      </w:r>
    </w:p>
    <w:p w14:paraId="38447AA6" w14:textId="77777777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CC81F" wp14:editId="6A063FD3">
            <wp:extent cx="30003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0840" w14:textId="23191A2E" w:rsidR="009C6C7D" w:rsidRP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не преобразуются автоматически в строки</w:t>
      </w:r>
      <w:r w:rsidRPr="009C6C7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вызове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9C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ошибка</w:t>
      </w:r>
      <w:r w:rsidRPr="009C6C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Сделано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в целях </w:t>
      </w:r>
      <w:proofErr w:type="gramStart"/>
      <w:r w:rsidRPr="00AD5757">
        <w:rPr>
          <w:rFonts w:ascii="Times New Roman" w:hAnsi="Times New Roman" w:cs="Times New Roman"/>
          <w:sz w:val="28"/>
          <w:szCs w:val="28"/>
          <w:highlight w:val="yellow"/>
        </w:rPr>
        <w:t>защиты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чтобы строки и символы не преобразовывались друг в друга там, где мы этого не ожидаем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33FD6" w14:textId="77777777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позволяют создавать “скрытые” свойства объектов</w:t>
      </w:r>
      <w:r>
        <w:rPr>
          <w:rFonts w:ascii="Times New Roman" w:hAnsi="Times New Roman" w:cs="Times New Roman"/>
          <w:sz w:val="28"/>
          <w:szCs w:val="28"/>
        </w:rPr>
        <w:t xml:space="preserve">, к которым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нельзя нечаянно обратиться и перезаписать их в другом коде, в котором нет этого символа.</w:t>
      </w:r>
    </w:p>
    <w:p w14:paraId="5BD4E49C" w14:textId="77777777" w:rsidR="009C6C7D" w:rsidRPr="00476453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Свойства, чьи ключи символы,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не перебираются через </w:t>
      </w:r>
      <w:proofErr w:type="gramStart"/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..</w:t>
      </w:r>
      <w:proofErr w:type="gramEnd"/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r w:rsidRPr="00D807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вот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assign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, копирует и строковые и символьные свойства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5315C8" w14:textId="77777777" w:rsidR="009C6C7D" w:rsidRPr="00D80706" w:rsidRDefault="009C6C7D" w:rsidP="009C6C7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В литеральном объекте нужно заключать символ в скобки, чтобы </w:t>
      </w:r>
      <w:proofErr w:type="spellStart"/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 не принимал его за строку.</w:t>
      </w:r>
    </w:p>
    <w:p w14:paraId="3B775CB8" w14:textId="77777777" w:rsidR="009C6C7D" w:rsidRDefault="009C6C7D" w:rsidP="009C6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B7785" wp14:editId="74B4D213">
            <wp:extent cx="3714750" cy="1457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4E3" w14:textId="46B6EB14" w:rsidR="009C6C7D" w:rsidRDefault="009C6C7D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хотим,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чтобы символы с одинаковыми именами были одной сущностью</w:t>
      </w:r>
      <w:r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глобальный реестр символов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20A5">
        <w:rPr>
          <w:rFonts w:ascii="Times New Roman" w:hAnsi="Times New Roman" w:cs="Times New Roman"/>
          <w:sz w:val="28"/>
          <w:szCs w:val="28"/>
        </w:rPr>
        <w:t xml:space="preserve"> Мы можем создавать в нем символы, и обращаться к ним позже, при этом </w:t>
      </w:r>
      <w:r w:rsidR="00E320A5" w:rsidRPr="00AD5757">
        <w:rPr>
          <w:rFonts w:ascii="Times New Roman" w:hAnsi="Times New Roman" w:cs="Times New Roman"/>
          <w:sz w:val="28"/>
          <w:szCs w:val="28"/>
          <w:highlight w:val="yellow"/>
        </w:rPr>
        <w:t>нам гарантированно будет возвращаться один и тот же симво</w:t>
      </w:r>
      <w:r w:rsidR="00E320A5">
        <w:rPr>
          <w:rFonts w:ascii="Times New Roman" w:hAnsi="Times New Roman" w:cs="Times New Roman"/>
          <w:sz w:val="28"/>
          <w:szCs w:val="28"/>
        </w:rPr>
        <w:t>л.</w:t>
      </w:r>
    </w:p>
    <w:p w14:paraId="72652BBD" w14:textId="66CD1112" w:rsidR="00E320A5" w:rsidRDefault="00E320A5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чтения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(или, при отсутствии,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) символа из реестра используется вызов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Symbol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key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414CB36" w14:textId="642C083B" w:rsidR="003C4456" w:rsidRDefault="003C4456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E1013" wp14:editId="15F7F2D8">
            <wp:extent cx="5940425" cy="1570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AF61" w14:textId="39EF9009" w:rsidR="003C4456" w:rsidRPr="00FF3910" w:rsidRDefault="003C4456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Symbol</w:t>
      </w:r>
      <w:r w:rsidRPr="003C445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keyFor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sym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C4456">
        <w:rPr>
          <w:rFonts w:ascii="Times New Roman" w:hAnsi="Times New Roman" w:cs="Times New Roman"/>
          <w:sz w:val="28"/>
          <w:szCs w:val="28"/>
        </w:rPr>
        <w:t xml:space="preserve">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принимает глобальный символ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возвращает его имя.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Если символ не содержится в глобальном реестре, вернется </w:t>
      </w:r>
      <w:r w:rsidRPr="00AD57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undefined</w:t>
      </w:r>
      <w:r w:rsidRPr="00FF3910">
        <w:rPr>
          <w:rFonts w:ascii="Times New Roman" w:hAnsi="Times New Roman" w:cs="Times New Roman"/>
          <w:sz w:val="28"/>
          <w:szCs w:val="28"/>
        </w:rPr>
        <w:t>.</w:t>
      </w:r>
    </w:p>
    <w:p w14:paraId="367589C7" w14:textId="7FD5FA1D" w:rsidR="003C4456" w:rsidRDefault="003C4456" w:rsidP="009C6C7D">
      <w:pPr>
        <w:rPr>
          <w:rFonts w:ascii="Times New Roman" w:hAnsi="Times New Roman" w:cs="Times New Roman"/>
          <w:sz w:val="28"/>
          <w:szCs w:val="28"/>
        </w:rPr>
      </w:pPr>
      <w:r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Для любых символов доступно свойство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description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, который хранит имя символа.</w:t>
      </w:r>
    </w:p>
    <w:p w14:paraId="4EE92CAF" w14:textId="57CF5BAF" w:rsidR="003C4456" w:rsidRDefault="003C4456" w:rsidP="009C6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системных символов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F3E5FA" w14:textId="6413B40F" w:rsidR="003C4456" w:rsidRPr="00AD5757" w:rsidRDefault="003C4456" w:rsidP="003C4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CE1FCA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CE1FC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E1FCA">
        <w:rPr>
          <w:rFonts w:ascii="Times New Roman" w:hAnsi="Times New Roman" w:cs="Times New Roman"/>
          <w:b/>
          <w:sz w:val="28"/>
          <w:szCs w:val="28"/>
          <w:lang w:val="en-US"/>
        </w:rPr>
        <w:t>hasInstance</w:t>
      </w:r>
      <w:proofErr w:type="spellEnd"/>
      <w:r w:rsidR="00CE1FCA" w:rsidRPr="00CE1FCA">
        <w:rPr>
          <w:rFonts w:ascii="Times New Roman" w:hAnsi="Times New Roman" w:cs="Times New Roman"/>
          <w:sz w:val="28"/>
          <w:szCs w:val="28"/>
        </w:rPr>
        <w:t xml:space="preserve"> - Метод, определяющий, </w:t>
      </w:r>
      <w:r w:rsidR="00CE1FCA" w:rsidRPr="00AD5757">
        <w:rPr>
          <w:rFonts w:ascii="Times New Roman" w:hAnsi="Times New Roman" w:cs="Times New Roman"/>
          <w:sz w:val="28"/>
          <w:szCs w:val="28"/>
          <w:highlight w:val="yellow"/>
        </w:rPr>
        <w:t>распознает ли конструктор некоторый объект как свой экземпляр.</w:t>
      </w:r>
      <w:r w:rsidR="00CE1FCA" w:rsidRPr="00CE1FCA">
        <w:rPr>
          <w:rFonts w:ascii="Times New Roman" w:hAnsi="Times New Roman" w:cs="Times New Roman"/>
          <w:sz w:val="28"/>
          <w:szCs w:val="28"/>
        </w:rPr>
        <w:t xml:space="preserve"> </w:t>
      </w:r>
      <w:r w:rsidR="00CE1FCA"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Используется оператором </w:t>
      </w:r>
      <w:proofErr w:type="spellStart"/>
      <w:r w:rsidR="00CE1FCA"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>instanceof</w:t>
      </w:r>
      <w:proofErr w:type="spellEnd"/>
      <w:r w:rsidR="00CE1FCA" w:rsidRPr="00AD575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2CA8B7A" w14:textId="77777777" w:rsidR="003C4456" w:rsidRPr="003C4456" w:rsidRDefault="003C4456" w:rsidP="003C44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4456">
        <w:rPr>
          <w:rFonts w:ascii="Times New Roman" w:hAnsi="Times New Roman" w:cs="Times New Roman"/>
          <w:sz w:val="28"/>
          <w:szCs w:val="28"/>
          <w:lang w:val="en-US"/>
        </w:rPr>
        <w:t>Symbol.isConcatSpreadable</w:t>
      </w:r>
      <w:proofErr w:type="spellEnd"/>
    </w:p>
    <w:p w14:paraId="6F55911F" w14:textId="79226D5C" w:rsidR="003C4456" w:rsidRPr="00CE1FCA" w:rsidRDefault="003C4456" w:rsidP="003C445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CE1FCA">
        <w:rPr>
          <w:rFonts w:ascii="Times New Roman" w:hAnsi="Times New Roman" w:cs="Times New Roman"/>
          <w:b/>
          <w:sz w:val="28"/>
          <w:szCs w:val="28"/>
        </w:rPr>
        <w:t>.</w:t>
      </w: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  <w:r w:rsidR="00B262E1" w:rsidRPr="00CE1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1FCA" w:rsidRPr="00CE1FCA">
        <w:rPr>
          <w:rFonts w:ascii="Times New Roman" w:hAnsi="Times New Roman" w:cs="Times New Roman"/>
          <w:b/>
          <w:sz w:val="28"/>
          <w:szCs w:val="28"/>
        </w:rPr>
        <w:t>–</w:t>
      </w:r>
      <w:r w:rsidR="00B262E1" w:rsidRPr="00CE1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1FCA" w:rsidRPr="00AD5757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возвращает итератор по умолчанию для объекта. Используется конструкцией </w:t>
      </w:r>
      <w:r w:rsidR="00CE1FCA"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proofErr w:type="gramStart"/>
      <w:r w:rsidR="00CE1FCA"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..</w:t>
      </w:r>
      <w:proofErr w:type="gramEnd"/>
      <w:r w:rsidR="00CE1FCA" w:rsidRPr="00AD57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of</w:t>
      </w:r>
      <w:r w:rsidR="00CE1F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FD2676" w14:textId="3514301B" w:rsidR="003C4456" w:rsidRPr="00CE1FCA" w:rsidRDefault="003C4456" w:rsidP="00CE1FC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1FCA">
        <w:rPr>
          <w:rFonts w:ascii="Times New Roman" w:hAnsi="Times New Roman" w:cs="Times New Roman"/>
          <w:b/>
          <w:sz w:val="28"/>
          <w:szCs w:val="28"/>
        </w:rPr>
        <w:t>Symbol.toPrimitive</w:t>
      </w:r>
      <w:proofErr w:type="spellEnd"/>
      <w:r w:rsidR="00CE1FCA" w:rsidRPr="00CE1FCA">
        <w:rPr>
          <w:rFonts w:ascii="Times New Roman" w:hAnsi="Times New Roman" w:cs="Times New Roman"/>
          <w:sz w:val="28"/>
          <w:szCs w:val="28"/>
        </w:rPr>
        <w:t xml:space="preserve"> - </w:t>
      </w:r>
      <w:r w:rsidR="00CE1FCA" w:rsidRPr="00AD5757">
        <w:rPr>
          <w:rFonts w:ascii="Times New Roman" w:hAnsi="Times New Roman" w:cs="Times New Roman"/>
          <w:sz w:val="28"/>
          <w:szCs w:val="28"/>
          <w:highlight w:val="yellow"/>
        </w:rPr>
        <w:t>Метод, преобразующий объект в примитив</w:t>
      </w:r>
      <w:r w:rsidR="00CE1FCA" w:rsidRPr="00CE1FCA">
        <w:rPr>
          <w:rFonts w:ascii="Times New Roman" w:hAnsi="Times New Roman" w:cs="Times New Roman"/>
          <w:sz w:val="28"/>
          <w:szCs w:val="28"/>
        </w:rPr>
        <w:t xml:space="preserve"> (примитивное значение).</w:t>
      </w:r>
    </w:p>
    <w:p w14:paraId="27C0148F" w14:textId="7B2F9D3B" w:rsidR="003C4456" w:rsidRDefault="003C4456" w:rsidP="003C4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 символы не полностью скрыты.</w:t>
      </w:r>
    </w:p>
    <w:p w14:paraId="6CAFE68E" w14:textId="5FE19C9D" w:rsidR="003C4456" w:rsidRPr="00AD5757" w:rsidRDefault="003C4456" w:rsidP="003C445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C4456">
        <w:rPr>
          <w:rFonts w:ascii="Times New Roman" w:hAnsi="Times New Roman" w:cs="Times New Roman"/>
          <w:b/>
          <w:sz w:val="28"/>
          <w:szCs w:val="28"/>
        </w:rPr>
        <w:t>Object.getOwnPropertySymbols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C4456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3C445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75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AD5757">
        <w:rPr>
          <w:rFonts w:ascii="Times New Roman" w:hAnsi="Times New Roman" w:cs="Times New Roman"/>
          <w:sz w:val="28"/>
          <w:szCs w:val="28"/>
          <w:highlight w:val="yellow"/>
        </w:rPr>
        <w:t>позволяет получить все свойства объекта с ключами-символами</w:t>
      </w:r>
      <w:r w:rsidR="00B262E1" w:rsidRPr="00AD575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E733289" w14:textId="2983CE87" w:rsidR="003C4456" w:rsidRPr="00AD5757" w:rsidRDefault="003C4456" w:rsidP="003C445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Reflect</w:t>
      </w:r>
      <w:r w:rsidRPr="00B262E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ownKeys</w:t>
      </w:r>
      <w:proofErr w:type="spellEnd"/>
      <w:r w:rsidRPr="00B262E1">
        <w:rPr>
          <w:rFonts w:ascii="Times New Roman" w:hAnsi="Times New Roman" w:cs="Times New Roman"/>
          <w:b/>
          <w:sz w:val="28"/>
          <w:szCs w:val="28"/>
        </w:rPr>
        <w:t>(</w:t>
      </w:r>
      <w:r w:rsidRPr="00B262E1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B262E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262E1" w:rsidRPr="00B262E1">
        <w:rPr>
          <w:rFonts w:ascii="Times New Roman" w:hAnsi="Times New Roman" w:cs="Times New Roman"/>
          <w:b/>
          <w:sz w:val="28"/>
          <w:szCs w:val="28"/>
        </w:rPr>
        <w:t>–</w:t>
      </w:r>
      <w:r w:rsidRPr="00B262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62E1" w:rsidRPr="00AD5757">
        <w:rPr>
          <w:rFonts w:ascii="Times New Roman" w:hAnsi="Times New Roman" w:cs="Times New Roman"/>
          <w:sz w:val="28"/>
          <w:szCs w:val="28"/>
          <w:highlight w:val="yellow"/>
        </w:rPr>
        <w:t>возвращает все ключи объекта, включая символьные.</w:t>
      </w:r>
    </w:p>
    <w:p w14:paraId="4096CC63" w14:textId="1172799A" w:rsidR="00B262E1" w:rsidRDefault="00B262E1" w:rsidP="00B262E1">
      <w:pPr>
        <w:rPr>
          <w:rFonts w:ascii="Times New Roman" w:hAnsi="Times New Roman" w:cs="Times New Roman"/>
          <w:b/>
          <w:sz w:val="28"/>
          <w:szCs w:val="28"/>
        </w:rPr>
      </w:pPr>
    </w:p>
    <w:p w14:paraId="6FAFC6C2" w14:textId="62DAD696" w:rsidR="00B262E1" w:rsidRPr="00FF3910" w:rsidRDefault="00B262E1" w:rsidP="00B262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14:paraId="1119ABCF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object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объект. Состоит из пар ключ-значение. Ключ (имя свойства) – строка, значение что угодно.</w:t>
      </w:r>
    </w:p>
    <w:p w14:paraId="20E0D0C9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состоять из нескольких слов через пробел, но тогда оно должно быть заключено в кавычки.</w:t>
      </w:r>
    </w:p>
    <w:p w14:paraId="6BB673C8" w14:textId="77777777" w:rsidR="00B262E1" w:rsidRPr="003D78A6" w:rsidRDefault="00B262E1" w:rsidP="00B262E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3D78A6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Пустой объект можно создать, используя один из двух вариантов синтаксиса:</w:t>
      </w:r>
    </w:p>
    <w:p w14:paraId="5184BDFC" w14:textId="77777777" w:rsidR="00B262E1" w:rsidRDefault="00B262E1" w:rsidP="00B26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Object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 // синтаксис "конструктор объекта"</w:t>
      </w:r>
    </w:p>
    <w:p w14:paraId="6C794FF9" w14:textId="77777777" w:rsidR="00B262E1" w:rsidRDefault="00B262E1" w:rsidP="00B26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  /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 синтаксис "литерал объекта"</w:t>
      </w:r>
    </w:p>
    <w:p w14:paraId="04FE0516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</w:p>
    <w:p w14:paraId="2015D9C3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сразу создать объект из нескольких свойств:</w:t>
      </w:r>
    </w:p>
    <w:p w14:paraId="014FCD3C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объект</w:t>
      </w:r>
    </w:p>
    <w:p w14:paraId="6D811D88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",  /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D56E717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30        //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30</w:t>
      </w:r>
    </w:p>
    <w:p w14:paraId="59EC25F6" w14:textId="77777777" w:rsidR="00B262E1" w:rsidRPr="003D78A6" w:rsidRDefault="00B262E1" w:rsidP="00B26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E4AC0BE" w14:textId="6743BC98" w:rsidR="00BB0FC6" w:rsidRDefault="00BB0FC6" w:rsidP="00B262E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65E1">
        <w:rPr>
          <w:rFonts w:ascii="Times New Roman" w:hAnsi="Times New Roman" w:cs="Times New Roman"/>
          <w:b/>
          <w:sz w:val="28"/>
          <w:szCs w:val="28"/>
        </w:rPr>
        <w:t xml:space="preserve">Конструктор </w:t>
      </w:r>
      <w:proofErr w:type="spellStart"/>
      <w:r w:rsidRPr="007D65E1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BB0FC6">
        <w:rPr>
          <w:rFonts w:ascii="Times New Roman" w:hAnsi="Times New Roman" w:cs="Times New Roman"/>
          <w:sz w:val="28"/>
          <w:szCs w:val="28"/>
        </w:rPr>
        <w:t xml:space="preserve"> создаёт объект-обёртку для переданного значения. Если значением является </w:t>
      </w:r>
      <w:proofErr w:type="spellStart"/>
      <w:r w:rsidRPr="00BB0FC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B0FC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B0FC6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BB0FC6">
        <w:rPr>
          <w:rFonts w:ascii="Times New Roman" w:hAnsi="Times New Roman" w:cs="Times New Roman"/>
          <w:sz w:val="28"/>
          <w:szCs w:val="28"/>
        </w:rPr>
        <w:t xml:space="preserve">, создаёт и возвращает пустой объект, в противном случае возвращает объект такого типа, который соответствует </w:t>
      </w:r>
      <w:r w:rsidRPr="00BB0FC6">
        <w:rPr>
          <w:rFonts w:ascii="Times New Roman" w:hAnsi="Times New Roman" w:cs="Times New Roman"/>
          <w:sz w:val="28"/>
          <w:szCs w:val="28"/>
        </w:rPr>
        <w:lastRenderedPageBreak/>
        <w:t>переданному значению. Если значение уже является объектом, конструктор вернёт это значение.</w:t>
      </w:r>
    </w:p>
    <w:p w14:paraId="53792894" w14:textId="4D415445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Для обращения к свойствам используется запись через точку, либо через квадратные скобки и имя свойства в кавычках.</w:t>
      </w:r>
    </w:p>
    <w:p w14:paraId="6A16AA47" w14:textId="77777777" w:rsidR="00B262E1" w:rsidRPr="003D78A6" w:rsidRDefault="00B262E1" w:rsidP="00B262E1">
      <w:pPr>
        <w:pStyle w:val="HTML0"/>
        <w:rPr>
          <w:rStyle w:val="HTML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name</w:t>
      </w:r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John</w:t>
      </w:r>
    </w:p>
    <w:p w14:paraId="028F50F2" w14:textId="77777777" w:rsidR="00B262E1" w:rsidRDefault="00B262E1" w:rsidP="00B262E1">
      <w:pPr>
        <w:pStyle w:val="HTML0"/>
        <w:rPr>
          <w:rStyle w:val="token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</w:t>
      </w:r>
      <w:proofErr w:type="spellStart"/>
      <w:r w:rsidRPr="003D78A6">
        <w:rPr>
          <w:rStyle w:val="HTML"/>
          <w:lang w:val="en-US"/>
        </w:rPr>
        <w:t>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age</w:t>
      </w:r>
      <w:proofErr w:type="spellEnd"/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30</w:t>
      </w:r>
    </w:p>
    <w:p w14:paraId="4F20FDA6" w14:textId="77777777" w:rsidR="00B262E1" w:rsidRPr="004068BF" w:rsidRDefault="00B262E1" w:rsidP="00B262E1">
      <w:pPr>
        <w:pStyle w:val="HTML0"/>
      </w:pPr>
      <w:proofErr w:type="gramStart"/>
      <w:r w:rsidRPr="000B3CF0">
        <w:rPr>
          <w:rStyle w:val="token"/>
          <w:lang w:val="en-US"/>
        </w:rPr>
        <w:t>alert</w:t>
      </w:r>
      <w:r w:rsidRPr="004068BF">
        <w:rPr>
          <w:rStyle w:val="token"/>
        </w:rPr>
        <w:t>(</w:t>
      </w:r>
      <w:proofErr w:type="gramEnd"/>
      <w:r w:rsidRPr="000B3CF0">
        <w:rPr>
          <w:rStyle w:val="HTML"/>
          <w:lang w:val="en-US"/>
        </w:rPr>
        <w:t>user</w:t>
      </w:r>
      <w:r w:rsidRPr="004068BF">
        <w:rPr>
          <w:rStyle w:val="token"/>
        </w:rPr>
        <w:t>["</w:t>
      </w:r>
      <w:r w:rsidRPr="000B3CF0">
        <w:rPr>
          <w:rStyle w:val="token"/>
          <w:lang w:val="en-US"/>
        </w:rPr>
        <w:t>likes</w:t>
      </w:r>
      <w:r w:rsidRPr="004068BF">
        <w:rPr>
          <w:rStyle w:val="token"/>
        </w:rPr>
        <w:t xml:space="preserve"> </w:t>
      </w:r>
      <w:r w:rsidRPr="000B3CF0">
        <w:rPr>
          <w:rStyle w:val="token"/>
          <w:lang w:val="en-US"/>
        </w:rPr>
        <w:t>birds</w:t>
      </w:r>
      <w:r w:rsidRPr="004068BF">
        <w:rPr>
          <w:rStyle w:val="token"/>
        </w:rPr>
        <w:t>"]);</w:t>
      </w:r>
      <w:r w:rsidRPr="004068BF">
        <w:rPr>
          <w:rStyle w:val="HTML"/>
        </w:rPr>
        <w:t xml:space="preserve"> </w:t>
      </w:r>
      <w:r w:rsidRPr="004068BF">
        <w:rPr>
          <w:rStyle w:val="token"/>
        </w:rPr>
        <w:t xml:space="preserve">// </w:t>
      </w:r>
      <w:proofErr w:type="spellStart"/>
      <w:r w:rsidRPr="000B3CF0">
        <w:rPr>
          <w:rStyle w:val="token"/>
          <w:lang w:val="en-US"/>
        </w:rPr>
        <w:t>tru</w:t>
      </w:r>
      <w:proofErr w:type="spellEnd"/>
      <w:r>
        <w:rPr>
          <w:rStyle w:val="token"/>
        </w:rPr>
        <w:t>e</w:t>
      </w:r>
    </w:p>
    <w:p w14:paraId="3FAFA9D1" w14:textId="77777777" w:rsidR="00B262E1" w:rsidRPr="004068BF" w:rsidRDefault="00B262E1" w:rsidP="00B262E1">
      <w:pPr>
        <w:pStyle w:val="HTML0"/>
      </w:pPr>
    </w:p>
    <w:p w14:paraId="51127F9B" w14:textId="77777777" w:rsidR="00B262E1" w:rsidRPr="004068BF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удаления свойства используется оператор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delete</w:t>
      </w:r>
    </w:p>
    <w:p w14:paraId="4DB63E7D" w14:textId="77777777" w:rsidR="00B262E1" w:rsidRDefault="00B262E1" w:rsidP="00B262E1">
      <w:pPr>
        <w:pStyle w:val="HTML0"/>
      </w:pPr>
      <w:proofErr w:type="spellStart"/>
      <w:r>
        <w:rPr>
          <w:rStyle w:val="token"/>
        </w:rPr>
        <w:t>delete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user</w:t>
      </w:r>
      <w:r>
        <w:rPr>
          <w:rStyle w:val="token"/>
        </w:rPr>
        <w:t>.</w:t>
      </w:r>
      <w:r>
        <w:rPr>
          <w:rStyle w:val="HTML"/>
        </w:rPr>
        <w:t>age</w:t>
      </w:r>
      <w:proofErr w:type="spellEnd"/>
      <w:r>
        <w:rPr>
          <w:rStyle w:val="token"/>
        </w:rPr>
        <w:t>;</w:t>
      </w:r>
    </w:p>
    <w:p w14:paraId="4F29C3D9" w14:textId="272D04CD" w:rsidR="00F1772F" w:rsidRPr="00F1772F" w:rsidRDefault="00F1772F" w:rsidP="00B262E1">
      <w:pPr>
        <w:rPr>
          <w:rFonts w:ascii="Times New Roman" w:hAnsi="Times New Roman" w:cs="Times New Roman"/>
          <w:b/>
          <w:sz w:val="28"/>
          <w:szCs w:val="28"/>
        </w:rPr>
      </w:pPr>
      <w:r w:rsidRPr="00F1772F">
        <w:rPr>
          <w:rFonts w:ascii="Times New Roman" w:hAnsi="Times New Roman" w:cs="Times New Roman"/>
          <w:b/>
          <w:sz w:val="28"/>
          <w:szCs w:val="28"/>
        </w:rPr>
        <w:t>свойства упорядочены</w:t>
      </w:r>
      <w:r w:rsidRPr="00F1772F">
        <w:rPr>
          <w:rFonts w:ascii="Times New Roman" w:hAnsi="Times New Roman" w:cs="Times New Roman"/>
          <w:sz w:val="28"/>
          <w:szCs w:val="28"/>
        </w:rPr>
        <w:t xml:space="preserve"> особым образом: свойства </w:t>
      </w:r>
      <w:r w:rsidRPr="00F1772F">
        <w:rPr>
          <w:rFonts w:ascii="Times New Roman" w:hAnsi="Times New Roman" w:cs="Times New Roman"/>
          <w:b/>
          <w:sz w:val="28"/>
          <w:szCs w:val="28"/>
        </w:rPr>
        <w:t>с целочисленными ключами сортируются по возрастанию</w:t>
      </w:r>
      <w:r w:rsidRPr="00F1772F">
        <w:rPr>
          <w:rFonts w:ascii="Times New Roman" w:hAnsi="Times New Roman" w:cs="Times New Roman"/>
          <w:sz w:val="28"/>
          <w:szCs w:val="28"/>
        </w:rPr>
        <w:t xml:space="preserve">, </w:t>
      </w:r>
      <w:r w:rsidRPr="00F1772F">
        <w:rPr>
          <w:rFonts w:ascii="Times New Roman" w:hAnsi="Times New Roman" w:cs="Times New Roman"/>
          <w:b/>
          <w:sz w:val="28"/>
          <w:szCs w:val="28"/>
        </w:rPr>
        <w:t>остальные</w:t>
      </w:r>
      <w:r w:rsidRPr="00F1772F">
        <w:rPr>
          <w:rFonts w:ascii="Times New Roman" w:hAnsi="Times New Roman" w:cs="Times New Roman"/>
          <w:sz w:val="28"/>
          <w:szCs w:val="28"/>
        </w:rPr>
        <w:t xml:space="preserve"> располагаются </w:t>
      </w:r>
      <w:r w:rsidRPr="00F1772F">
        <w:rPr>
          <w:rFonts w:ascii="Times New Roman" w:hAnsi="Times New Roman" w:cs="Times New Roman"/>
          <w:b/>
          <w:sz w:val="28"/>
          <w:szCs w:val="28"/>
        </w:rPr>
        <w:t>в порядке создания.</w:t>
      </w:r>
    </w:p>
    <w:p w14:paraId="7AEB70FE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хотим значение переменной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свойство объекта, и использовать то же имя что и переменная, можно использовать короткую запись</w:t>
      </w:r>
    </w:p>
    <w:p w14:paraId="355AB337" w14:textId="18D110F2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D2A4D" wp14:editId="2C0C8FC9">
            <wp:extent cx="3981450" cy="1533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CAEA" w14:textId="17FE2987" w:rsidR="006109C2" w:rsidRDefault="006109C2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квадратных скобок в литеральной нотации мы можем создать </w:t>
      </w:r>
      <w:r w:rsidRPr="006109C2">
        <w:rPr>
          <w:rFonts w:ascii="Times New Roman" w:hAnsi="Times New Roman" w:cs="Times New Roman"/>
          <w:b/>
          <w:sz w:val="28"/>
          <w:szCs w:val="28"/>
        </w:rPr>
        <w:t>вычисляемое свойство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8BCD3A" w14:textId="72377BFE" w:rsidR="006109C2" w:rsidRPr="006109C2" w:rsidRDefault="006109C2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CC685" wp14:editId="7A78B0E8">
            <wp:extent cx="5400675" cy="1266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1108" w14:textId="77777777" w:rsidR="00B262E1" w:rsidRPr="00B23493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содержать зарезервированные 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23493">
        <w:rPr>
          <w:rFonts w:ascii="Times New Roman" w:hAnsi="Times New Roman" w:cs="Times New Roman"/>
          <w:sz w:val="28"/>
          <w:szCs w:val="28"/>
        </w:rPr>
        <w:t>.</w:t>
      </w:r>
    </w:p>
    <w:p w14:paraId="788C47C1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обращении к свойству, которого нет в объекте возвращается </w:t>
      </w:r>
      <w:proofErr w:type="spellStart"/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underfind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23493"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проверить, есть ли у объекта такое свойство можно использовать оператор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8A9AE06" w14:textId="77777777" w:rsidR="00B262E1" w:rsidRPr="00B23493" w:rsidRDefault="00B262E1" w:rsidP="00B262E1">
      <w:pPr>
        <w:pStyle w:val="HTML0"/>
        <w:rPr>
          <w:rStyle w:val="HTML"/>
          <w:lang w:val="en-US"/>
        </w:rPr>
      </w:pPr>
      <w:r w:rsidRPr="00B23493">
        <w:rPr>
          <w:rStyle w:val="token"/>
          <w:lang w:val="en-US"/>
        </w:rPr>
        <w:t>let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=</w:t>
      </w:r>
      <w:r w:rsidRPr="00B23493">
        <w:rPr>
          <w:rStyle w:val="HTML"/>
          <w:lang w:val="en-US"/>
        </w:rPr>
        <w:t xml:space="preserve"> </w:t>
      </w:r>
      <w:proofErr w:type="gramStart"/>
      <w:r w:rsidRPr="00B23493">
        <w:rPr>
          <w:rStyle w:val="token"/>
          <w:lang w:val="en-US"/>
        </w:rPr>
        <w:t>{</w:t>
      </w:r>
      <w:r w:rsidRPr="00B23493">
        <w:rPr>
          <w:rStyle w:val="HTML"/>
          <w:lang w:val="en-US"/>
        </w:rPr>
        <w:t xml:space="preserve"> name</w:t>
      </w:r>
      <w:proofErr w:type="gramEnd"/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"John",</w:t>
      </w:r>
      <w:r w:rsidRPr="00B23493">
        <w:rPr>
          <w:rStyle w:val="HTML"/>
          <w:lang w:val="en-US"/>
        </w:rPr>
        <w:t xml:space="preserve"> age</w:t>
      </w:r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30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};</w:t>
      </w:r>
    </w:p>
    <w:p w14:paraId="60860035" w14:textId="77777777" w:rsidR="00B262E1" w:rsidRPr="00B23493" w:rsidRDefault="00B262E1" w:rsidP="00B262E1">
      <w:pPr>
        <w:pStyle w:val="HTML0"/>
        <w:rPr>
          <w:rStyle w:val="HTML"/>
          <w:lang w:val="en-US"/>
        </w:rPr>
      </w:pPr>
    </w:p>
    <w:p w14:paraId="0FC2DDE7" w14:textId="77777777" w:rsidR="00B262E1" w:rsidRPr="00B23493" w:rsidRDefault="00B262E1" w:rsidP="00B262E1">
      <w:pPr>
        <w:pStyle w:val="HTML0"/>
        <w:rPr>
          <w:rStyle w:val="HTML"/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gramEnd"/>
      <w:r w:rsidRPr="00B23493">
        <w:rPr>
          <w:rStyle w:val="token"/>
          <w:lang w:val="en-US"/>
        </w:rPr>
        <w:t>age"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true, </w:t>
      </w:r>
      <w:proofErr w:type="spellStart"/>
      <w:r w:rsidRPr="00B23493">
        <w:rPr>
          <w:rStyle w:val="token"/>
          <w:lang w:val="en-US"/>
        </w:rPr>
        <w:t>user.age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41C7A8EE" w14:textId="77777777" w:rsidR="00B262E1" w:rsidRPr="00B23493" w:rsidRDefault="00B262E1" w:rsidP="00B262E1">
      <w:pPr>
        <w:pStyle w:val="HTML0"/>
        <w:rPr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spellStart"/>
      <w:proofErr w:type="gramEnd"/>
      <w:r w:rsidRPr="00B23493">
        <w:rPr>
          <w:rStyle w:val="token"/>
          <w:lang w:val="en-US"/>
        </w:rPr>
        <w:t>blabla</w:t>
      </w:r>
      <w:proofErr w:type="spellEnd"/>
      <w:r w:rsidRPr="00B23493">
        <w:rPr>
          <w:rStyle w:val="token"/>
          <w:lang w:val="en-US"/>
        </w:rPr>
        <w:t>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false, </w:t>
      </w:r>
      <w:proofErr w:type="spellStart"/>
      <w:r w:rsidRPr="00B23493">
        <w:rPr>
          <w:rStyle w:val="token"/>
          <w:lang w:val="en-US"/>
        </w:rPr>
        <w:t>user.blabla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не</w:t>
      </w:r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23A88D47" w14:textId="77777777" w:rsidR="00B262E1" w:rsidRPr="00B23493" w:rsidRDefault="00B262E1" w:rsidP="00B262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095F7" w14:textId="77777777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можем менять объект,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объявленый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8B715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const</w:t>
      </w:r>
      <w:r w:rsidRPr="000B3CF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добавлять, удалять поля и менять их значение</w:t>
      </w:r>
      <w:r w:rsidRPr="000B3CF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Мы не можем изменить только саму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B3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5EEEA" w14:textId="483F15A3" w:rsidR="00B262E1" w:rsidRDefault="00B262E1" w:rsidP="00B262E1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Для перебора всех свойств объекта</w:t>
      </w:r>
      <w:r w:rsidR="00FF3910">
        <w:rPr>
          <w:rFonts w:ascii="Times New Roman" w:hAnsi="Times New Roman" w:cs="Times New Roman"/>
          <w:sz w:val="28"/>
          <w:szCs w:val="28"/>
          <w:highlight w:val="yellow"/>
        </w:rPr>
        <w:t xml:space="preserve"> и его цепочки прототипа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цикл </w:t>
      </w:r>
      <w:proofErr w:type="gram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proofErr w:type="gramEnd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B23493">
        <w:rPr>
          <w:rFonts w:ascii="Times New Roman" w:hAnsi="Times New Roman" w:cs="Times New Roman"/>
          <w:sz w:val="28"/>
          <w:szCs w:val="28"/>
        </w:rPr>
        <w:t>:</w:t>
      </w:r>
    </w:p>
    <w:p w14:paraId="206B33BE" w14:textId="77777777" w:rsidR="00B262E1" w:rsidRDefault="00B262E1" w:rsidP="00B262E1">
      <w:pPr>
        <w:pStyle w:val="HTML0"/>
        <w:rPr>
          <w:rStyle w:val="HTML"/>
        </w:rPr>
      </w:pPr>
      <w:proofErr w:type="spellStart"/>
      <w:r>
        <w:rPr>
          <w:rStyle w:val="token"/>
        </w:rPr>
        <w:t>for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"/>
        </w:rPr>
        <w:t>key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token"/>
        </w:rPr>
        <w:t>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object</w:t>
      </w:r>
      <w:proofErr w:type="spellEnd"/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4BACC45C" w14:textId="77777777" w:rsidR="00B262E1" w:rsidRDefault="00B262E1" w:rsidP="00B262E1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тело цикла выполняется для каждого свойства объекта</w:t>
      </w:r>
    </w:p>
    <w:p w14:paraId="3DF5CA13" w14:textId="77777777" w:rsidR="00B262E1" w:rsidRDefault="00B262E1" w:rsidP="00B262E1">
      <w:pPr>
        <w:pStyle w:val="HTML0"/>
      </w:pPr>
      <w:r>
        <w:rPr>
          <w:rStyle w:val="token"/>
        </w:rPr>
        <w:t>}</w:t>
      </w:r>
    </w:p>
    <w:p w14:paraId="19560DC7" w14:textId="07FFB9C9" w:rsidR="00B262E1" w:rsidRPr="001E5482" w:rsidRDefault="001E5482" w:rsidP="00B2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E548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keys</w:t>
      </w:r>
      <w:r w:rsidRPr="001E548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E5482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массив с именами свойств объекта. (Не ищет по прототипу).</w:t>
      </w:r>
    </w:p>
    <w:p w14:paraId="155B3ABA" w14:textId="04313F28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проверки типа используется оператор </w:t>
      </w:r>
      <w:proofErr w:type="spell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typeof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 Возвращает строку с именем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09381" w14:textId="3FA46656" w:rsidR="00DF402F" w:rsidRDefault="00DF402F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F402F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F402F">
        <w:rPr>
          <w:rFonts w:ascii="Times New Roman" w:hAnsi="Times New Roman" w:cs="Times New Roman"/>
          <w:b/>
          <w:bCs/>
          <w:sz w:val="28"/>
          <w:szCs w:val="28"/>
        </w:rPr>
        <w:t>instanceof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проверяет, принадлежит ли объект к определённому классу. Другими словами,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 xml:space="preserve"> проверяет, присутствует ли объект </w:t>
      </w:r>
      <w:proofErr w:type="spellStart"/>
      <w:proofErr w:type="gramStart"/>
      <w:r w:rsidRPr="00DF402F">
        <w:rPr>
          <w:rFonts w:ascii="Times New Roman" w:hAnsi="Times New Roman" w:cs="Times New Roman"/>
          <w:sz w:val="28"/>
          <w:szCs w:val="28"/>
        </w:rPr>
        <w:t>constructor.prototype</w:t>
      </w:r>
      <w:proofErr w:type="spellEnd"/>
      <w:proofErr w:type="gramEnd"/>
      <w:r w:rsidRPr="00DF402F">
        <w:rPr>
          <w:rFonts w:ascii="Times New Roman" w:hAnsi="Times New Roman" w:cs="Times New Roman"/>
          <w:sz w:val="28"/>
          <w:szCs w:val="28"/>
        </w:rPr>
        <w:t xml:space="preserve"> в цепочке прототипов </w:t>
      </w:r>
      <w:proofErr w:type="spellStart"/>
      <w:r w:rsidRPr="00DF402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F402F">
        <w:rPr>
          <w:rFonts w:ascii="Times New Roman" w:hAnsi="Times New Roman" w:cs="Times New Roman"/>
          <w:sz w:val="28"/>
          <w:szCs w:val="28"/>
        </w:rPr>
        <w:t>.</w:t>
      </w:r>
    </w:p>
    <w:p w14:paraId="67E8A438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4A4CE4">
        <w:rPr>
          <w:rFonts w:ascii="Times New Roman" w:hAnsi="Times New Roman" w:cs="Times New Roman"/>
          <w:sz w:val="28"/>
          <w:szCs w:val="28"/>
          <w:highlight w:val="yellow"/>
        </w:rPr>
        <w:t>Объект хранится и копируется по ссылке.</w:t>
      </w:r>
    </w:p>
    <w:p w14:paraId="62F0F074" w14:textId="77777777" w:rsidR="00B262E1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A4CE4">
        <w:rPr>
          <w:rFonts w:ascii="Times New Roman" w:hAnsi="Times New Roman" w:cs="Times New Roman"/>
          <w:b/>
          <w:sz w:val="28"/>
          <w:szCs w:val="28"/>
        </w:rPr>
        <w:t>клонирования</w:t>
      </w:r>
      <w:r>
        <w:rPr>
          <w:rFonts w:ascii="Times New Roman" w:hAnsi="Times New Roman" w:cs="Times New Roman"/>
          <w:sz w:val="28"/>
          <w:szCs w:val="28"/>
        </w:rPr>
        <w:t xml:space="preserve"> придется создать новый объект и переписать в него свойства. Либо </w:t>
      </w:r>
    </w:p>
    <w:p w14:paraId="5045727F" w14:textId="77777777" w:rsidR="00B262E1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4D441" wp14:editId="637FB154">
            <wp:extent cx="383857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629B" w14:textId="77777777" w:rsidR="00B262E1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копирует все свойства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>.</w:t>
      </w:r>
    </w:p>
    <w:p w14:paraId="0E41A070" w14:textId="77777777" w:rsidR="00B262E1" w:rsidRPr="004A4CE4" w:rsidRDefault="00B262E1" w:rsidP="00B262E1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06B4B126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D71792">
        <w:rPr>
          <w:rFonts w:ascii="Times New Roman" w:hAnsi="Times New Roman" w:cs="Times New Roman"/>
          <w:sz w:val="28"/>
          <w:szCs w:val="28"/>
        </w:rPr>
        <w:t xml:space="preserve">{…}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один объект. 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Создавать множество однотипных объектов можно с помощью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>функции-конструктора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оператора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717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CA4B8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обычные функции, и любую функцию можно вызвать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их обычно называют с большой буквы.</w:t>
      </w:r>
    </w:p>
    <w:p w14:paraId="6347FD3C" w14:textId="7B4A2C33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2DD20" wp14:editId="32A9E6E6">
            <wp:extent cx="3543300" cy="2238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9B9" w14:textId="61DE7BD1" w:rsidR="004169E5" w:rsidRDefault="0025186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работает следующим образом:</w:t>
      </w:r>
    </w:p>
    <w:p w14:paraId="250B2A44" w14:textId="77777777" w:rsidR="0025186E" w:rsidRPr="0025186E" w:rsidRDefault="0025186E" w:rsidP="0025186E">
      <w:pPr>
        <w:numPr>
          <w:ilvl w:val="0"/>
          <w:numId w:val="1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lastRenderedPageBreak/>
        <w:t xml:space="preserve">Создаётся новый пустой объект, и он присваивается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386145B9" w14:textId="77777777" w:rsidR="0025186E" w:rsidRPr="0025186E" w:rsidRDefault="0025186E" w:rsidP="0025186E">
      <w:pPr>
        <w:numPr>
          <w:ilvl w:val="0"/>
          <w:numId w:val="1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Выполняется тело функции. Обычно оно модифицирует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>, добавляя туда новые свойства.</w:t>
      </w:r>
    </w:p>
    <w:p w14:paraId="06BCADF1" w14:textId="77777777" w:rsidR="0025186E" w:rsidRPr="0025186E" w:rsidRDefault="0025186E" w:rsidP="0025186E">
      <w:pPr>
        <w:numPr>
          <w:ilvl w:val="0"/>
          <w:numId w:val="1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Возвращается значение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2F40DA77" w14:textId="0AB4BE71" w:rsidR="0025186E" w:rsidRDefault="0025186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Технически, любая функция (кроме стрелочных) может использоваться в качестве конструктора.</w:t>
      </w:r>
    </w:p>
    <w:p w14:paraId="512248C8" w14:textId="77777777" w:rsidR="0025186E" w:rsidRPr="0025186E" w:rsidRDefault="0025186E" w:rsidP="0025186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Используя специальное свойство </w:t>
      </w:r>
      <w:proofErr w:type="spellStart"/>
      <w:proofErr w:type="gramStart"/>
      <w:r w:rsidRPr="0025186E">
        <w:rPr>
          <w:rFonts w:ascii="Times New Roman" w:hAnsi="Times New Roman" w:cs="Times New Roman"/>
          <w:b/>
          <w:sz w:val="28"/>
          <w:szCs w:val="28"/>
        </w:rPr>
        <w:t>new.target</w:t>
      </w:r>
      <w:proofErr w:type="spellEnd"/>
      <w:proofErr w:type="gramEnd"/>
      <w:r w:rsidRPr="0025186E">
        <w:rPr>
          <w:rFonts w:ascii="Times New Roman" w:hAnsi="Times New Roman" w:cs="Times New Roman"/>
          <w:sz w:val="28"/>
          <w:szCs w:val="28"/>
        </w:rPr>
        <w:t xml:space="preserve"> внутри функции, мы можем проверить, </w:t>
      </w:r>
      <w:r w:rsidRPr="0025186E">
        <w:rPr>
          <w:rFonts w:ascii="Times New Roman" w:hAnsi="Times New Roman" w:cs="Times New Roman"/>
          <w:b/>
          <w:sz w:val="28"/>
          <w:szCs w:val="28"/>
        </w:rPr>
        <w:t xml:space="preserve">вызвана ли функция при помощи оператора </w:t>
      </w:r>
      <w:proofErr w:type="spellStart"/>
      <w:r w:rsidRPr="0025186E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25186E">
        <w:rPr>
          <w:rFonts w:ascii="Times New Roman" w:hAnsi="Times New Roman" w:cs="Times New Roman"/>
          <w:b/>
          <w:sz w:val="28"/>
          <w:szCs w:val="28"/>
        </w:rPr>
        <w:t xml:space="preserve"> или без него</w:t>
      </w:r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2B4F134C" w14:textId="4603BF95" w:rsidR="0025186E" w:rsidRDefault="0025186E" w:rsidP="0025186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5186E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25186E">
        <w:rPr>
          <w:rFonts w:ascii="Times New Roman" w:hAnsi="Times New Roman" w:cs="Times New Roman"/>
          <w:b/>
          <w:sz w:val="28"/>
          <w:szCs w:val="28"/>
        </w:rPr>
        <w:t>обычного вызова</w:t>
      </w:r>
      <w:r w:rsidRPr="0025186E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proofErr w:type="gramStart"/>
      <w:r w:rsidRPr="0025186E">
        <w:rPr>
          <w:rFonts w:ascii="Times New Roman" w:hAnsi="Times New Roman" w:cs="Times New Roman"/>
          <w:sz w:val="28"/>
          <w:szCs w:val="28"/>
        </w:rPr>
        <w:t>new.target</w:t>
      </w:r>
      <w:proofErr w:type="spellEnd"/>
      <w:proofErr w:type="gramEnd"/>
      <w:r w:rsidRPr="0025186E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25186E">
        <w:rPr>
          <w:rFonts w:ascii="Times New Roman" w:hAnsi="Times New Roman" w:cs="Times New Roman"/>
          <w:b/>
          <w:sz w:val="28"/>
          <w:szCs w:val="28"/>
        </w:rPr>
        <w:t>undefined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 xml:space="preserve">. Если же она была вызвана при помощи </w:t>
      </w:r>
      <w:proofErr w:type="spellStart"/>
      <w:r w:rsidRPr="0025186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1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5186E">
        <w:rPr>
          <w:rFonts w:ascii="Times New Roman" w:hAnsi="Times New Roman" w:cs="Times New Roman"/>
          <w:sz w:val="28"/>
          <w:szCs w:val="28"/>
        </w:rPr>
        <w:t>new.target</w:t>
      </w:r>
      <w:proofErr w:type="spellEnd"/>
      <w:proofErr w:type="gramEnd"/>
      <w:r w:rsidRPr="0025186E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25186E">
        <w:rPr>
          <w:rFonts w:ascii="Times New Roman" w:hAnsi="Times New Roman" w:cs="Times New Roman"/>
          <w:b/>
          <w:sz w:val="28"/>
          <w:szCs w:val="28"/>
        </w:rPr>
        <w:t>равен самой функции</w:t>
      </w:r>
      <w:r w:rsidRPr="0025186E">
        <w:rPr>
          <w:rFonts w:ascii="Times New Roman" w:hAnsi="Times New Roman" w:cs="Times New Roman"/>
          <w:sz w:val="28"/>
          <w:szCs w:val="28"/>
        </w:rPr>
        <w:t>.</w:t>
      </w:r>
    </w:p>
    <w:p w14:paraId="18D98FC6" w14:textId="6B66DF3B" w:rsidR="001A6BAE" w:rsidRDefault="001A6BAE" w:rsidP="0025186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A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A6BAE">
        <w:rPr>
          <w:rFonts w:ascii="Times New Roman" w:hAnsi="Times New Roman" w:cs="Times New Roman"/>
          <w:b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1A6BAE"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, то при вызове с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A6BAE">
        <w:rPr>
          <w:rFonts w:ascii="Times New Roman" w:hAnsi="Times New Roman" w:cs="Times New Roman"/>
          <w:sz w:val="28"/>
          <w:szCs w:val="28"/>
        </w:rPr>
        <w:t>:</w:t>
      </w:r>
    </w:p>
    <w:p w14:paraId="4F046272" w14:textId="77777777" w:rsidR="001A6BAE" w:rsidRPr="001A6BAE" w:rsidRDefault="001A6BAE" w:rsidP="001A6BAE">
      <w:pPr>
        <w:numPr>
          <w:ilvl w:val="0"/>
          <w:numId w:val="1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1A6BAE">
        <w:rPr>
          <w:rFonts w:ascii="Times New Roman" w:hAnsi="Times New Roman" w:cs="Times New Roman"/>
          <w:sz w:val="28"/>
          <w:szCs w:val="28"/>
        </w:rPr>
        <w:t xml:space="preserve">При вызове </w:t>
      </w:r>
      <w:proofErr w:type="spellStart"/>
      <w:r w:rsidRPr="001A6B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A6BAE">
        <w:rPr>
          <w:rFonts w:ascii="Times New Roman" w:hAnsi="Times New Roman" w:cs="Times New Roman"/>
          <w:sz w:val="28"/>
          <w:szCs w:val="28"/>
        </w:rPr>
        <w:t xml:space="preserve"> с объектом, вместо </w:t>
      </w:r>
      <w:proofErr w:type="spellStart"/>
      <w:r w:rsidRPr="001A6BA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A6BAE">
        <w:rPr>
          <w:rFonts w:ascii="Times New Roman" w:hAnsi="Times New Roman" w:cs="Times New Roman"/>
          <w:sz w:val="28"/>
          <w:szCs w:val="28"/>
        </w:rPr>
        <w:t xml:space="preserve"> вернётся объект.</w:t>
      </w:r>
    </w:p>
    <w:p w14:paraId="7641A041" w14:textId="19F04EBD" w:rsidR="001A6BAE" w:rsidRPr="001A6BAE" w:rsidRDefault="001A6BAE" w:rsidP="001A6BAE">
      <w:pPr>
        <w:numPr>
          <w:ilvl w:val="0"/>
          <w:numId w:val="15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1A6BAE">
        <w:rPr>
          <w:rFonts w:ascii="Times New Roman" w:hAnsi="Times New Roman" w:cs="Times New Roman"/>
          <w:sz w:val="28"/>
          <w:szCs w:val="28"/>
        </w:rPr>
        <w:t xml:space="preserve">При вызове </w:t>
      </w:r>
      <w:proofErr w:type="spellStart"/>
      <w:r w:rsidRPr="001A6B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A6BAE">
        <w:rPr>
          <w:rFonts w:ascii="Times New Roman" w:hAnsi="Times New Roman" w:cs="Times New Roman"/>
          <w:sz w:val="28"/>
          <w:szCs w:val="28"/>
        </w:rPr>
        <w:t xml:space="preserve"> с примитивным значением, оно игнорируется.</w:t>
      </w:r>
    </w:p>
    <w:p w14:paraId="52FAAF58" w14:textId="251633F3" w:rsidR="0025186E" w:rsidRDefault="0025186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FD3AD12" w14:textId="459C0D99" w:rsidR="00505881" w:rsidRPr="00505881" w:rsidRDefault="0050588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0588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0588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proto</w:t>
      </w:r>
      <w:r w:rsidRPr="00505881">
        <w:rPr>
          <w:rFonts w:ascii="Times New Roman" w:hAnsi="Times New Roman" w:cs="Times New Roman"/>
          <w:b/>
          <w:sz w:val="28"/>
          <w:szCs w:val="28"/>
        </w:rPr>
        <w:t xml:space="preserve"> [,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descriptors</w:t>
      </w:r>
      <w:r w:rsidRPr="00505881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50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50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505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свойством </w:t>
      </w:r>
      <w:r w:rsidRPr="00505881">
        <w:rPr>
          <w:rFonts w:ascii="Times New Roman" w:hAnsi="Times New Roman" w:cs="Times New Roman"/>
          <w:sz w:val="28"/>
          <w:szCs w:val="28"/>
        </w:rPr>
        <w:t>[[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505881">
        <w:rPr>
          <w:rFonts w:ascii="Times New Roman" w:hAnsi="Times New Roman" w:cs="Times New Roman"/>
          <w:sz w:val="28"/>
          <w:szCs w:val="28"/>
        </w:rPr>
        <w:t xml:space="preserve">]], </w:t>
      </w:r>
      <w:r>
        <w:rPr>
          <w:rFonts w:ascii="Times New Roman" w:hAnsi="Times New Roman" w:cs="Times New Roman"/>
          <w:sz w:val="28"/>
          <w:szCs w:val="28"/>
        </w:rPr>
        <w:t xml:space="preserve">указанным как </w:t>
      </w:r>
      <w:r>
        <w:rPr>
          <w:rFonts w:ascii="Times New Roman" w:hAnsi="Times New Roman" w:cs="Times New Roman"/>
          <w:sz w:val="28"/>
          <w:szCs w:val="28"/>
          <w:lang w:val="en-US"/>
        </w:rPr>
        <w:t>proto</w:t>
      </w:r>
      <w:r w:rsidRPr="005058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0588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необязательными дескрипторами свойств.</w:t>
      </w:r>
    </w:p>
    <w:p w14:paraId="552A4F46" w14:textId="77777777" w:rsidR="00505881" w:rsidRPr="00505881" w:rsidRDefault="0050588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D673DEE" w14:textId="37598262" w:rsidR="0071776D" w:rsidRPr="0071776D" w:rsidRDefault="0071776D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1776D">
        <w:rPr>
          <w:rFonts w:ascii="Times New Roman" w:hAnsi="Times New Roman" w:cs="Times New Roman"/>
          <w:b/>
          <w:sz w:val="28"/>
          <w:szCs w:val="28"/>
        </w:rPr>
        <w:t>При использовании объектов с операторами, они преобразуются в примитивы.</w:t>
      </w:r>
    </w:p>
    <w:p w14:paraId="7FEBB713" w14:textId="5B65736D" w:rsidR="0071776D" w:rsidRPr="0071776D" w:rsidRDefault="0071776D" w:rsidP="0071776D">
      <w:pPr>
        <w:pStyle w:val="a3"/>
        <w:numPr>
          <w:ilvl w:val="0"/>
          <w:numId w:val="1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1776D">
        <w:rPr>
          <w:rFonts w:ascii="Times New Roman" w:hAnsi="Times New Roman" w:cs="Times New Roman"/>
          <w:b/>
          <w:sz w:val="28"/>
          <w:szCs w:val="28"/>
        </w:rPr>
        <w:t>логическом</w:t>
      </w:r>
      <w:r>
        <w:rPr>
          <w:rFonts w:ascii="Times New Roman" w:hAnsi="Times New Roman" w:cs="Times New Roman"/>
          <w:sz w:val="28"/>
          <w:szCs w:val="28"/>
        </w:rPr>
        <w:t xml:space="preserve"> контексте все объекты являются </w:t>
      </w:r>
      <w:r w:rsidRPr="0071776D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71776D">
        <w:rPr>
          <w:rFonts w:ascii="Times New Roman" w:hAnsi="Times New Roman" w:cs="Times New Roman"/>
          <w:sz w:val="28"/>
          <w:szCs w:val="28"/>
        </w:rPr>
        <w:t>.</w:t>
      </w:r>
    </w:p>
    <w:p w14:paraId="5BCAD132" w14:textId="7777777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Объекта к примитивам</w:t>
      </w:r>
      <w:r w:rsidRPr="00052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C8424F" w14:textId="77777777" w:rsidR="00B262E1" w:rsidRDefault="00B262E1" w:rsidP="00B262E1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EA330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A330B">
        <w:rPr>
          <w:rFonts w:ascii="Times New Roman" w:hAnsi="Times New Roman" w:cs="Times New Roman"/>
          <w:b/>
          <w:sz w:val="28"/>
          <w:szCs w:val="28"/>
        </w:rPr>
        <w:t>”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преобразования объекта к строке, когда мы выполняем операцию, которая ожидает строку</w:t>
      </w:r>
    </w:p>
    <w:p w14:paraId="33A48DB1" w14:textId="2A5152B0" w:rsidR="00B262E1" w:rsidRDefault="00B262E1" w:rsidP="00B262E1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преобразования к числу в случае математических операций, и большинстве математических функций</w:t>
      </w:r>
      <w:r w:rsidR="001241A9">
        <w:rPr>
          <w:rFonts w:ascii="Times New Roman" w:hAnsi="Times New Roman" w:cs="Times New Roman"/>
          <w:sz w:val="28"/>
          <w:szCs w:val="28"/>
        </w:rPr>
        <w:t xml:space="preserve">, операторами сравнения. </w:t>
      </w:r>
    </w:p>
    <w:p w14:paraId="4ADC9398" w14:textId="1EB2A6FF" w:rsidR="00B262E1" w:rsidRPr="00EA330B" w:rsidRDefault="00B262E1" w:rsidP="00B262E1">
      <w:pPr>
        <w:pStyle w:val="a3"/>
        <w:numPr>
          <w:ilvl w:val="0"/>
          <w:numId w:val="1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редко, когда оператор не уверен какой тип ожидать.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бинарный плюс может работать как со строками (конкатенация), так и с числами (сложение). Поэтому при сложении +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1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241A9">
        <w:rPr>
          <w:rFonts w:ascii="Times New Roman" w:hAnsi="Times New Roman" w:cs="Times New Roman"/>
          <w:sz w:val="28"/>
          <w:szCs w:val="28"/>
        </w:rPr>
        <w:t>”</w:t>
      </w:r>
      <w:r w:rsidR="001241A9" w:rsidRPr="001241A9">
        <w:rPr>
          <w:rFonts w:ascii="Times New Roman" w:hAnsi="Times New Roman" w:cs="Times New Roman"/>
          <w:sz w:val="28"/>
          <w:szCs w:val="28"/>
        </w:rPr>
        <w:t xml:space="preserve">. </w:t>
      </w:r>
      <w:r w:rsidR="001241A9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gramStart"/>
      <w:r w:rsidR="001241A9">
        <w:rPr>
          <w:rFonts w:ascii="Times New Roman" w:hAnsi="Times New Roman" w:cs="Times New Roman"/>
          <w:sz w:val="28"/>
          <w:szCs w:val="28"/>
        </w:rPr>
        <w:t>с операторам</w:t>
      </w:r>
      <w:proofErr w:type="gramEnd"/>
      <w:r w:rsidR="001241A9">
        <w:rPr>
          <w:rFonts w:ascii="Times New Roman" w:hAnsi="Times New Roman" w:cs="Times New Roman"/>
          <w:sz w:val="28"/>
          <w:szCs w:val="28"/>
        </w:rPr>
        <w:t xml:space="preserve"> ==.</w:t>
      </w:r>
    </w:p>
    <w:p w14:paraId="0B171553" w14:textId="5ED321A4" w:rsidR="00B262E1" w:rsidRDefault="001241A9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241A9">
        <w:rPr>
          <w:rFonts w:ascii="Times New Roman" w:hAnsi="Times New Roman" w:cs="Times New Roman"/>
          <w:sz w:val="28"/>
          <w:szCs w:val="28"/>
        </w:rPr>
        <w:t xml:space="preserve">Все встроенные объекты, за исключением </w:t>
      </w:r>
      <w:proofErr w:type="spellStart"/>
      <w:r w:rsidRPr="001241A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241A9">
        <w:rPr>
          <w:rFonts w:ascii="Times New Roman" w:hAnsi="Times New Roman" w:cs="Times New Roman"/>
          <w:sz w:val="28"/>
          <w:szCs w:val="28"/>
        </w:rPr>
        <w:t>, реализуют "</w:t>
      </w:r>
      <w:proofErr w:type="spellStart"/>
      <w:r w:rsidRPr="001241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241A9">
        <w:rPr>
          <w:rFonts w:ascii="Times New Roman" w:hAnsi="Times New Roman" w:cs="Times New Roman"/>
          <w:sz w:val="28"/>
          <w:szCs w:val="28"/>
        </w:rPr>
        <w:t>" преобразование тем же способом, что и "</w:t>
      </w:r>
      <w:proofErr w:type="spellStart"/>
      <w:r w:rsidRPr="001241A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241A9">
        <w:rPr>
          <w:rFonts w:ascii="Times New Roman" w:hAnsi="Times New Roman" w:cs="Times New Roman"/>
          <w:sz w:val="28"/>
          <w:szCs w:val="28"/>
        </w:rPr>
        <w:t>".</w:t>
      </w:r>
    </w:p>
    <w:p w14:paraId="64BE71C2" w14:textId="291FFA78" w:rsidR="001241A9" w:rsidRDefault="001241A9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преобразования используется метод </w:t>
      </w:r>
      <w:proofErr w:type="spellStart"/>
      <w:r w:rsidRPr="001241A9">
        <w:rPr>
          <w:rFonts w:ascii="Times New Roman" w:hAnsi="Times New Roman" w:cs="Times New Roman"/>
          <w:b/>
          <w:sz w:val="28"/>
          <w:szCs w:val="28"/>
        </w:rPr>
        <w:t>Symbol.toPrimitive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принимает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выполняет соответствующее преобразование. Он обрабатывает</w:t>
      </w:r>
      <w:r w:rsidR="008019E2">
        <w:rPr>
          <w:rFonts w:ascii="Times New Roman" w:hAnsi="Times New Roman" w:cs="Times New Roman"/>
          <w:sz w:val="28"/>
          <w:szCs w:val="28"/>
        </w:rPr>
        <w:t xml:space="preserve"> все случаи преобразования.</w:t>
      </w:r>
    </w:p>
    <w:p w14:paraId="4AD8A675" w14:textId="41292E6A" w:rsidR="008019E2" w:rsidRPr="008019E2" w:rsidRDefault="008019E2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 w:rsidRPr="008019E2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8019E2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8019E2">
        <w:rPr>
          <w:rFonts w:ascii="Times New Roman" w:hAnsi="Times New Roman" w:cs="Times New Roman"/>
          <w:sz w:val="28"/>
          <w:szCs w:val="28"/>
          <w:lang w:val="en-US"/>
        </w:rPr>
        <w:t>toPrimitive</w:t>
      </w:r>
      <w:proofErr w:type="spellEnd"/>
      <w:proofErr w:type="gramEnd"/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методы </w:t>
      </w:r>
      <w:proofErr w:type="spellStart"/>
      <w:r w:rsidRPr="008019E2">
        <w:rPr>
          <w:rFonts w:ascii="Times New Roman" w:hAnsi="Times New Roman" w:cs="Times New Roman"/>
          <w:b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строковых преобразований, и </w:t>
      </w:r>
      <w:proofErr w:type="spellStart"/>
      <w:r w:rsidRPr="008019E2">
        <w:rPr>
          <w:rFonts w:ascii="Times New Roman" w:hAnsi="Times New Roman" w:cs="Times New Roman"/>
          <w:b/>
          <w:sz w:val="28"/>
          <w:szCs w:val="28"/>
          <w:lang w:val="en-US"/>
        </w:rPr>
        <w:t>valueOf</w:t>
      </w:r>
      <w:proofErr w:type="spellEnd"/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остальных.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valueOf</w:t>
      </w:r>
      <w:proofErr w:type="spellEnd"/>
      <w:r w:rsidRPr="0080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либо он не возвращает примитив, то везде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019E2">
        <w:rPr>
          <w:rFonts w:ascii="Times New Roman" w:hAnsi="Times New Roman" w:cs="Times New Roman"/>
          <w:sz w:val="28"/>
          <w:szCs w:val="28"/>
        </w:rPr>
        <w:t>.</w:t>
      </w:r>
    </w:p>
    <w:p w14:paraId="37B0A32C" w14:textId="77777777" w:rsidR="001241A9" w:rsidRPr="008019E2" w:rsidRDefault="001241A9" w:rsidP="001241A9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F99C23C" w14:textId="461DC4F7" w:rsidR="00B262E1" w:rsidRDefault="00B262E1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Примитивы имеют </w:t>
      </w:r>
      <w:r w:rsidRPr="001B2C1B">
        <w:rPr>
          <w:rFonts w:ascii="Times New Roman" w:hAnsi="Times New Roman" w:cs="Times New Roman"/>
          <w:b/>
          <w:sz w:val="28"/>
          <w:szCs w:val="28"/>
        </w:rPr>
        <w:t>объекты-обертки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1B2C1B">
        <w:rPr>
          <w:rFonts w:ascii="Times New Roman" w:hAnsi="Times New Roman" w:cs="Times New Roman"/>
          <w:sz w:val="28"/>
          <w:szCs w:val="28"/>
        </w:rPr>
        <w:t>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0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4764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47645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Они могут автоматически оборачиваться в момент вызова метода на примит</w:t>
      </w:r>
      <w:r w:rsidR="00170C5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ве. Затем вызывается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обертка удаляется.</w:t>
      </w:r>
    </w:p>
    <w:p w14:paraId="7F1A019B" w14:textId="0ABD02CF" w:rsidR="00170C5B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37760"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– свойства объекта, являющиеся функциями. </w:t>
      </w:r>
      <w:r>
        <w:rPr>
          <w:noProof/>
        </w:rPr>
        <w:drawing>
          <wp:inline distT="0" distB="0" distL="0" distR="0" wp14:anchorId="5A33B4DA" wp14:editId="0CAE0330">
            <wp:extent cx="2476500" cy="1076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A305" w14:textId="77777777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/>
          <w:sz w:val="28"/>
          <w:szCs w:val="28"/>
        </w:rPr>
        <w:t xml:space="preserve">сокращенная запись </w:t>
      </w:r>
      <w:r>
        <w:rPr>
          <w:rFonts w:ascii="Times New Roman" w:hAnsi="Times New Roman" w:cs="Times New Roman"/>
          <w:sz w:val="28"/>
          <w:szCs w:val="28"/>
        </w:rPr>
        <w:t>для метода:</w:t>
      </w:r>
    </w:p>
    <w:p w14:paraId="008C19C9" w14:textId="7D1DAA5E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44B32" wp14:editId="274571EA">
            <wp:extent cx="5257800" cy="1066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C04C" w14:textId="2995B581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9A7831" w14:textId="77777777" w:rsidR="001E5482" w:rsidRPr="001E5482" w:rsidRDefault="001E5482" w:rsidP="001E548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E5482">
        <w:rPr>
          <w:rFonts w:ascii="Times New Roman" w:hAnsi="Times New Roman" w:cs="Times New Roman"/>
          <w:sz w:val="28"/>
          <w:szCs w:val="28"/>
        </w:rPr>
        <w:t>Методы:</w:t>
      </w:r>
    </w:p>
    <w:p w14:paraId="5401C298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Object.assign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копирует свойства всех указанных объектов в указанный объект и возвращает этот объект. Он не делает глубокое клонирование.</w:t>
      </w:r>
    </w:p>
    <w:p w14:paraId="62933668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1E5482">
        <w:rPr>
          <w:rFonts w:ascii="Times New Roman" w:hAnsi="Times New Roman" w:cs="Times New Roman"/>
          <w:sz w:val="28"/>
          <w:szCs w:val="28"/>
        </w:rPr>
        <w:t xml:space="preserve"> – создает новый объект с указанным прототипом и свойствами.</w:t>
      </w:r>
    </w:p>
    <w:p w14:paraId="449B10EB" w14:textId="3D6F3021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defineProperties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добавляет к объекту новое свойство (</w:t>
      </w:r>
      <w:r w:rsidRPr="001E5482">
        <w:rPr>
          <w:rFonts w:ascii="Times New Roman" w:hAnsi="Times New Roman" w:cs="Times New Roman"/>
          <w:sz w:val="28"/>
          <w:szCs w:val="28"/>
          <w:lang w:val="en-US"/>
        </w:rPr>
        <w:t>enumerable</w:t>
      </w:r>
      <w:r w:rsidRPr="001E5482">
        <w:rPr>
          <w:rFonts w:ascii="Times New Roman" w:hAnsi="Times New Roman" w:cs="Times New Roman"/>
          <w:sz w:val="28"/>
          <w:szCs w:val="28"/>
        </w:rPr>
        <w:t>…).</w:t>
      </w:r>
      <w:r w:rsidR="0030000B">
        <w:rPr>
          <w:rFonts w:ascii="Times New Roman" w:hAnsi="Times New Roman" w:cs="Times New Roman"/>
          <w:sz w:val="28"/>
          <w:szCs w:val="28"/>
        </w:rPr>
        <w:t xml:space="preserve"> Изменить флаги свойства.</w:t>
      </w:r>
    </w:p>
    <w:p w14:paraId="0BE4D8BF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Entries</w:t>
      </w:r>
      <w:proofErr w:type="spellEnd"/>
      <w:r w:rsidRPr="00F211E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fromEntries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создает вложенный массив пар ключ-значение объекта (наоборот).</w:t>
      </w:r>
    </w:p>
    <w:p w14:paraId="655BD4E7" w14:textId="28E33211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Freeze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</w:t>
      </w:r>
      <w:r w:rsidR="00E5156F" w:rsidRPr="00E5156F">
        <w:rPr>
          <w:rFonts w:ascii="Times New Roman" w:hAnsi="Times New Roman" w:cs="Times New Roman"/>
          <w:sz w:val="28"/>
          <w:szCs w:val="28"/>
        </w:rPr>
        <w:t xml:space="preserve">Запрещает добавлять/удалять/изменять свойства. Устанавливает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configurable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writable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 для всех существующих свойств.</w:t>
      </w:r>
    </w:p>
    <w:p w14:paraId="0F0380A1" w14:textId="08BDABFC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lastRenderedPageBreak/>
        <w:t>Seal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</w:t>
      </w:r>
      <w:r w:rsidR="00E5156F" w:rsidRPr="00E5156F">
        <w:rPr>
          <w:rFonts w:ascii="Times New Roman" w:hAnsi="Times New Roman" w:cs="Times New Roman"/>
          <w:sz w:val="28"/>
          <w:szCs w:val="28"/>
        </w:rPr>
        <w:t xml:space="preserve">Запрещает добавлять/удалять свойства. Устанавливает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configurable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5156F" w:rsidRPr="00E5156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5156F" w:rsidRPr="00E5156F">
        <w:rPr>
          <w:rFonts w:ascii="Times New Roman" w:hAnsi="Times New Roman" w:cs="Times New Roman"/>
          <w:sz w:val="28"/>
          <w:szCs w:val="28"/>
        </w:rPr>
        <w:t xml:space="preserve"> для всех существующих </w:t>
      </w:r>
      <w:proofErr w:type="gramStart"/>
      <w:r w:rsidR="00E5156F" w:rsidRPr="00E5156F">
        <w:rPr>
          <w:rFonts w:ascii="Times New Roman" w:hAnsi="Times New Roman" w:cs="Times New Roman"/>
          <w:sz w:val="28"/>
          <w:szCs w:val="28"/>
        </w:rPr>
        <w:t>свойств.</w:t>
      </w:r>
      <w:r w:rsidRPr="001E548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46A6ABF" w14:textId="0DA737D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preventExtensions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</w:t>
      </w:r>
      <w:r w:rsidR="00E5156F" w:rsidRPr="00E5156F">
        <w:rPr>
          <w:rFonts w:ascii="Times New Roman" w:hAnsi="Times New Roman" w:cs="Times New Roman"/>
          <w:sz w:val="28"/>
          <w:szCs w:val="28"/>
        </w:rPr>
        <w:t>Запрещает добавлять новые свойства в объект.</w:t>
      </w:r>
    </w:p>
    <w:p w14:paraId="518DD516" w14:textId="6B01E899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hasOwnProperty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логическое значение, указывающее, содержит ли объект указанное свойство</w:t>
      </w:r>
      <w:r w:rsidR="001F601C">
        <w:rPr>
          <w:rFonts w:ascii="Times New Roman" w:hAnsi="Times New Roman" w:cs="Times New Roman"/>
          <w:sz w:val="28"/>
          <w:szCs w:val="28"/>
        </w:rPr>
        <w:t xml:space="preserve"> (Не проверяет прот</w:t>
      </w:r>
      <w:r w:rsidR="00FB4DF7">
        <w:rPr>
          <w:rFonts w:ascii="Times New Roman" w:hAnsi="Times New Roman" w:cs="Times New Roman"/>
          <w:sz w:val="28"/>
          <w:szCs w:val="28"/>
        </w:rPr>
        <w:t>о</w:t>
      </w:r>
      <w:r w:rsidR="001F601C">
        <w:rPr>
          <w:rFonts w:ascii="Times New Roman" w:hAnsi="Times New Roman" w:cs="Times New Roman"/>
          <w:sz w:val="28"/>
          <w:szCs w:val="28"/>
        </w:rPr>
        <w:t>типы</w:t>
      </w:r>
      <w:r w:rsidR="00FB4DF7">
        <w:rPr>
          <w:rFonts w:ascii="Times New Roman" w:hAnsi="Times New Roman" w:cs="Times New Roman"/>
          <w:sz w:val="28"/>
          <w:szCs w:val="28"/>
        </w:rPr>
        <w:t>, то есть именно в этом объекте</w:t>
      </w:r>
      <w:r w:rsidR="001F601C">
        <w:rPr>
          <w:rFonts w:ascii="Times New Roman" w:hAnsi="Times New Roman" w:cs="Times New Roman"/>
          <w:sz w:val="28"/>
          <w:szCs w:val="28"/>
        </w:rPr>
        <w:t>)</w:t>
      </w:r>
      <w:r w:rsidRPr="001E5482">
        <w:rPr>
          <w:rFonts w:ascii="Times New Roman" w:hAnsi="Times New Roman" w:cs="Times New Roman"/>
          <w:sz w:val="28"/>
          <w:szCs w:val="28"/>
        </w:rPr>
        <w:t>.</w:t>
      </w:r>
    </w:p>
    <w:p w14:paraId="49349392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являются ли 2 значения одинаковыми. Сравнивает даже </w:t>
      </w:r>
      <w:r w:rsidRPr="001E548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E54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482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10E1512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массив значений перечисляемых свойств объекта </w:t>
      </w:r>
      <w:proofErr w:type="spellStart"/>
      <w:r w:rsidRPr="001E5482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>, не включая цепочку прототипов.</w:t>
      </w:r>
    </w:p>
    <w:p w14:paraId="144AFC87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Keys</w:t>
      </w:r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массив из собственных перечисляемых свойств переданного объекта.</w:t>
      </w:r>
    </w:p>
    <w:p w14:paraId="1BC6883C" w14:textId="77777777" w:rsidR="001E5482" w:rsidRPr="001E5482" w:rsidRDefault="001E5482" w:rsidP="001E5482">
      <w:pPr>
        <w:numPr>
          <w:ilvl w:val="0"/>
          <w:numId w:val="1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  <w:lang w:val="en-US"/>
        </w:rPr>
        <w:t>ValueOf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примитивное значение указанного объекта.</w:t>
      </w:r>
    </w:p>
    <w:p w14:paraId="2A6525D3" w14:textId="77777777" w:rsidR="001E5482" w:rsidRPr="001E5482" w:rsidRDefault="001E5482" w:rsidP="001E5482">
      <w:pPr>
        <w:numPr>
          <w:ilvl w:val="0"/>
          <w:numId w:val="1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setPropertyOf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устанавливает прототип.</w:t>
      </w:r>
    </w:p>
    <w:p w14:paraId="0568DE71" w14:textId="77777777" w:rsidR="001E5482" w:rsidRPr="001E5482" w:rsidRDefault="001E5482" w:rsidP="001E5482">
      <w:pPr>
        <w:numPr>
          <w:ilvl w:val="0"/>
          <w:numId w:val="1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getPropertyOf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возвращает прототип.</w:t>
      </w:r>
    </w:p>
    <w:p w14:paraId="232A5B86" w14:textId="77777777" w:rsidR="001E5482" w:rsidRPr="001E5482" w:rsidRDefault="001E5482" w:rsidP="001E5482">
      <w:pPr>
        <w:numPr>
          <w:ilvl w:val="0"/>
          <w:numId w:val="1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Prototype</w:t>
      </w:r>
      <w:proofErr w:type="spellEnd"/>
      <w:r w:rsidRPr="001E5482">
        <w:rPr>
          <w:rFonts w:ascii="Times New Roman" w:hAnsi="Times New Roman" w:cs="Times New Roman"/>
          <w:sz w:val="28"/>
          <w:szCs w:val="28"/>
        </w:rPr>
        <w:t xml:space="preserve"> – позволяет добавлять свойства к объекту.</w:t>
      </w:r>
    </w:p>
    <w:p w14:paraId="6F9F37ED" w14:textId="4BC3C291" w:rsidR="00F211E7" w:rsidRDefault="00F211E7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00C0F6A" w14:textId="12B7847B" w:rsidR="00F211E7" w:rsidRDefault="00F211E7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Свойства объектов</w:t>
      </w:r>
    </w:p>
    <w:p w14:paraId="25621CC1" w14:textId="18416409" w:rsidR="00F211E7" w:rsidRDefault="00F211E7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имеют 3 специальных атрибута:</w:t>
      </w:r>
    </w:p>
    <w:p w14:paraId="1FA77D25" w14:textId="1074C9C1" w:rsidR="00F211E7" w:rsidRDefault="00F211E7" w:rsidP="00F211E7">
      <w:pPr>
        <w:pStyle w:val="a3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writable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F211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>, свойство можно изменить, иначе оно только для чтения.</w:t>
      </w:r>
    </w:p>
    <w:p w14:paraId="6B6CBA3E" w14:textId="7616D77C" w:rsidR="00F211E7" w:rsidRDefault="00F211E7" w:rsidP="00F211E7">
      <w:pPr>
        <w:pStyle w:val="a3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enumerable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F211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>, свойство перечисляется в циклах</w:t>
      </w:r>
      <w:r w:rsidR="00392293" w:rsidRPr="00392293">
        <w:rPr>
          <w:rFonts w:ascii="Times New Roman" w:hAnsi="Times New Roman" w:cs="Times New Roman"/>
          <w:sz w:val="28"/>
          <w:szCs w:val="28"/>
        </w:rPr>
        <w:t xml:space="preserve"> (</w:t>
      </w:r>
      <w:r w:rsidR="0039229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92293">
        <w:rPr>
          <w:rFonts w:ascii="Times New Roman" w:hAnsi="Times New Roman" w:cs="Times New Roman"/>
          <w:sz w:val="28"/>
          <w:szCs w:val="28"/>
        </w:rPr>
        <w:t>…</w:t>
      </w:r>
      <w:r w:rsidR="0039229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156CD" w:rsidRPr="006156CD">
        <w:rPr>
          <w:rFonts w:ascii="Times New Roman" w:hAnsi="Times New Roman" w:cs="Times New Roman"/>
          <w:sz w:val="28"/>
          <w:szCs w:val="28"/>
        </w:rPr>
        <w:t xml:space="preserve">, 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156CD" w:rsidRPr="006156CD">
        <w:rPr>
          <w:rFonts w:ascii="Times New Roman" w:hAnsi="Times New Roman" w:cs="Times New Roman"/>
          <w:sz w:val="28"/>
          <w:szCs w:val="28"/>
        </w:rPr>
        <w:t>.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6156CD" w:rsidRPr="006156CD">
        <w:rPr>
          <w:rFonts w:ascii="Times New Roman" w:hAnsi="Times New Roman" w:cs="Times New Roman"/>
          <w:sz w:val="28"/>
          <w:szCs w:val="28"/>
        </w:rPr>
        <w:t>()</w:t>
      </w:r>
      <w:r w:rsidR="00392293" w:rsidRPr="00392293">
        <w:rPr>
          <w:rFonts w:ascii="Times New Roman" w:hAnsi="Times New Roman" w:cs="Times New Roman"/>
          <w:sz w:val="28"/>
          <w:szCs w:val="28"/>
        </w:rPr>
        <w:t>)</w:t>
      </w:r>
      <w:r w:rsidRPr="00F211E7">
        <w:rPr>
          <w:rFonts w:ascii="Times New Roman" w:hAnsi="Times New Roman" w:cs="Times New Roman"/>
          <w:sz w:val="28"/>
          <w:szCs w:val="28"/>
        </w:rPr>
        <w:t>, в противном случае циклы его игнорируют.</w:t>
      </w:r>
    </w:p>
    <w:p w14:paraId="078EEB16" w14:textId="3225BBF1" w:rsidR="00F211E7" w:rsidRPr="00F211E7" w:rsidRDefault="00F211E7" w:rsidP="00F211E7">
      <w:pPr>
        <w:pStyle w:val="a3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211E7">
        <w:rPr>
          <w:rFonts w:ascii="Times New Roman" w:hAnsi="Times New Roman" w:cs="Times New Roman"/>
          <w:b/>
          <w:sz w:val="28"/>
          <w:szCs w:val="28"/>
        </w:rPr>
        <w:t>configurable</w:t>
      </w:r>
      <w:proofErr w:type="spellEnd"/>
      <w:r w:rsidRPr="00F211E7">
        <w:rPr>
          <w:rFonts w:ascii="Times New Roman" w:hAnsi="Times New Roman" w:cs="Times New Roman"/>
          <w:sz w:val="28"/>
          <w:szCs w:val="28"/>
        </w:rPr>
        <w:t xml:space="preserve"> – если 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156CD" w:rsidRPr="006156CD">
        <w:rPr>
          <w:rFonts w:ascii="Times New Roman" w:hAnsi="Times New Roman" w:cs="Times New Roman"/>
          <w:sz w:val="28"/>
          <w:szCs w:val="28"/>
        </w:rPr>
        <w:t xml:space="preserve"> </w:t>
      </w:r>
      <w:r w:rsidR="006156CD">
        <w:rPr>
          <w:rFonts w:ascii="Times New Roman" w:hAnsi="Times New Roman" w:cs="Times New Roman"/>
          <w:sz w:val="28"/>
          <w:szCs w:val="28"/>
        </w:rPr>
        <w:t>нельзя удалять свойство и менять его флаги</w:t>
      </w:r>
      <w:r w:rsidRPr="00F211E7">
        <w:rPr>
          <w:rFonts w:ascii="Times New Roman" w:hAnsi="Times New Roman" w:cs="Times New Roman"/>
          <w:sz w:val="28"/>
          <w:szCs w:val="28"/>
        </w:rPr>
        <w:t>.</w:t>
      </w:r>
      <w:r w:rsidR="006156CD">
        <w:rPr>
          <w:rFonts w:ascii="Times New Roman" w:hAnsi="Times New Roman" w:cs="Times New Roman"/>
          <w:sz w:val="28"/>
          <w:szCs w:val="28"/>
        </w:rPr>
        <w:t xml:space="preserve"> При этом можно менять его значение. Сделать его обратно </w:t>
      </w:r>
      <w:r w:rsidR="006156C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156CD" w:rsidRPr="006156CD">
        <w:rPr>
          <w:rFonts w:ascii="Times New Roman" w:hAnsi="Times New Roman" w:cs="Times New Roman"/>
          <w:sz w:val="28"/>
          <w:szCs w:val="28"/>
        </w:rPr>
        <w:t xml:space="preserve"> </w:t>
      </w:r>
      <w:r w:rsidR="006156CD">
        <w:rPr>
          <w:rFonts w:ascii="Times New Roman" w:hAnsi="Times New Roman" w:cs="Times New Roman"/>
          <w:sz w:val="28"/>
          <w:szCs w:val="28"/>
        </w:rPr>
        <w:t>нельзя.</w:t>
      </w:r>
    </w:p>
    <w:p w14:paraId="00E1AEC7" w14:textId="084827A7" w:rsidR="001E5482" w:rsidRDefault="0030000B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30000B">
        <w:rPr>
          <w:rFonts w:ascii="Times New Roman" w:hAnsi="Times New Roman" w:cs="Times New Roman"/>
          <w:b/>
          <w:sz w:val="28"/>
          <w:szCs w:val="28"/>
        </w:rPr>
        <w:t>Object.getOwnPropertyDescriptor</w:t>
      </w:r>
      <w:proofErr w:type="spellEnd"/>
      <w:r w:rsidRPr="0030000B">
        <w:rPr>
          <w:rFonts w:ascii="Times New Roman" w:hAnsi="Times New Roman" w:cs="Times New Roman"/>
          <w:b/>
          <w:sz w:val="28"/>
          <w:szCs w:val="28"/>
        </w:rPr>
        <w:t>(</w:t>
      </w:r>
      <w:r w:rsidRPr="0030000B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30000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0000B">
        <w:rPr>
          <w:rFonts w:ascii="Times New Roman" w:hAnsi="Times New Roman" w:cs="Times New Roman"/>
          <w:b/>
          <w:sz w:val="28"/>
          <w:szCs w:val="28"/>
          <w:lang w:val="en-US"/>
        </w:rPr>
        <w:t>propertyName</w:t>
      </w:r>
      <w:proofErr w:type="spellEnd"/>
      <w:r w:rsidRPr="0030000B">
        <w:rPr>
          <w:rFonts w:ascii="Times New Roman" w:hAnsi="Times New Roman" w:cs="Times New Roman"/>
          <w:b/>
          <w:sz w:val="28"/>
          <w:szCs w:val="28"/>
        </w:rPr>
        <w:t>)</w:t>
      </w:r>
      <w:r w:rsidRPr="0030000B">
        <w:rPr>
          <w:rFonts w:ascii="Times New Roman" w:hAnsi="Times New Roman" w:cs="Times New Roman"/>
          <w:sz w:val="28"/>
          <w:szCs w:val="28"/>
        </w:rPr>
        <w:t xml:space="preserve"> позволяет получить полную информацию о свойстве.</w:t>
      </w:r>
    </w:p>
    <w:p w14:paraId="5325EFC8" w14:textId="2CEEFA77" w:rsidR="0030000B" w:rsidRDefault="0030000B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B75AE" wp14:editId="3DAE74DE">
            <wp:extent cx="4867275" cy="485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69D5" w14:textId="56DF4D85" w:rsidR="00BA44C3" w:rsidRDefault="001C040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>Object.defineProperty</w:t>
      </w:r>
      <w:proofErr w:type="spellEnd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(obj, </w:t>
      </w:r>
      <w:proofErr w:type="spellStart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>propertyName</w:t>
      </w:r>
      <w:proofErr w:type="spellEnd"/>
      <w:r w:rsidRPr="00BC062A">
        <w:rPr>
          <w:rFonts w:ascii="Times New Roman" w:hAnsi="Times New Roman" w:cs="Times New Roman"/>
          <w:b/>
          <w:sz w:val="28"/>
          <w:szCs w:val="28"/>
          <w:lang w:val="en-US"/>
        </w:rPr>
        <w:t>, descriptor)</w:t>
      </w:r>
      <w:r w:rsidR="00BC062A" w:rsidRPr="00BC06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BC062A" w:rsidRPr="00BC06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sz w:val="28"/>
          <w:szCs w:val="28"/>
        </w:rPr>
        <w:t>Изменить</w:t>
      </w:r>
      <w:r w:rsidR="00BA44C3" w:rsidRPr="00BA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sz w:val="28"/>
          <w:szCs w:val="28"/>
        </w:rPr>
        <w:t>флаги</w:t>
      </w:r>
      <w:r w:rsidR="00BA44C3" w:rsidRPr="00BA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4C3">
        <w:rPr>
          <w:rFonts w:ascii="Times New Roman" w:hAnsi="Times New Roman" w:cs="Times New Roman"/>
          <w:sz w:val="28"/>
          <w:szCs w:val="28"/>
        </w:rPr>
        <w:t>свойства</w:t>
      </w:r>
      <w:r w:rsidR="00BA44C3" w:rsidRPr="00BA44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A44C3">
        <w:rPr>
          <w:rFonts w:ascii="Times New Roman" w:hAnsi="Times New Roman" w:cs="Times New Roman"/>
          <w:sz w:val="28"/>
          <w:szCs w:val="28"/>
        </w:rPr>
        <w:t xml:space="preserve">Если свойство существует, его флаги обновляться. В противном случае метод создаст новое свойство с указанным значением и флагами. Если какой-то флаг не указан явно, ему присваивается значение </w:t>
      </w:r>
      <w:r w:rsidR="00BA44C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A44C3" w:rsidRPr="00BA44C3">
        <w:rPr>
          <w:rFonts w:ascii="Times New Roman" w:hAnsi="Times New Roman" w:cs="Times New Roman"/>
          <w:sz w:val="28"/>
          <w:szCs w:val="28"/>
        </w:rPr>
        <w:t>.</w:t>
      </w:r>
    </w:p>
    <w:p w14:paraId="4FADBA1D" w14:textId="21748BFB" w:rsidR="002713A8" w:rsidRDefault="002713A8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713A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defineProperties</w:t>
      </w:r>
      <w:proofErr w:type="spellEnd"/>
      <w:r w:rsidRPr="002713A8">
        <w:rPr>
          <w:rFonts w:ascii="Times New Roman" w:hAnsi="Times New Roman" w:cs="Times New Roman"/>
          <w:b/>
          <w:sz w:val="28"/>
          <w:szCs w:val="28"/>
        </w:rPr>
        <w:t>(</w:t>
      </w: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2713A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descriptors</w:t>
      </w:r>
      <w:r w:rsidRPr="002713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свойств сразу:</w:t>
      </w:r>
    </w:p>
    <w:p w14:paraId="0F2AEADD" w14:textId="63D88CF1" w:rsidR="002713A8" w:rsidRDefault="002713A8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645AC" wp14:editId="648BD789">
            <wp:extent cx="3219450" cy="1133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E228" w14:textId="681ADAE8" w:rsidR="002713A8" w:rsidRDefault="002713A8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713A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getOwnPropertyDescriptors</w:t>
      </w:r>
      <w:proofErr w:type="spellEnd"/>
      <w:r w:rsidRPr="002713A8">
        <w:rPr>
          <w:rFonts w:ascii="Times New Roman" w:hAnsi="Times New Roman" w:cs="Times New Roman"/>
          <w:b/>
          <w:sz w:val="28"/>
          <w:szCs w:val="28"/>
        </w:rPr>
        <w:t>(</w:t>
      </w:r>
      <w:r w:rsidRPr="002713A8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2713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2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дескрипторы свойств сразу.</w:t>
      </w:r>
    </w:p>
    <w:p w14:paraId="694CF6C8" w14:textId="48A44434" w:rsidR="005E14FA" w:rsidRDefault="005E14F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0D947CB" w14:textId="4425BA50" w:rsidR="005E14FA" w:rsidRDefault="0080475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Свойству можно назначить </w:t>
      </w:r>
      <w:r w:rsidRPr="0080475A">
        <w:rPr>
          <w:rFonts w:ascii="Times New Roman" w:hAnsi="Times New Roman" w:cs="Times New Roman"/>
          <w:b/>
          <w:sz w:val="28"/>
          <w:szCs w:val="28"/>
        </w:rPr>
        <w:t>геттеры и сеттеры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696AB2" w14:textId="48033266" w:rsidR="0080475A" w:rsidRDefault="0080475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вызываются не как функции, а как обычные свойства. Геттер – при получении, сеттер – при записи.</w:t>
      </w:r>
    </w:p>
    <w:p w14:paraId="013F076F" w14:textId="7326C6D0" w:rsidR="0080475A" w:rsidRDefault="0080475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02536" wp14:editId="75908405">
            <wp:extent cx="5886450" cy="2219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0B28" w14:textId="4A06BF18" w:rsidR="00083806" w:rsidRDefault="00083806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FDDD315" w14:textId="5AE693C8" w:rsidR="00083806" w:rsidRPr="00083806" w:rsidRDefault="00083806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Прототипы</w:t>
      </w:r>
    </w:p>
    <w:p w14:paraId="7447223B" w14:textId="3282363C" w:rsidR="00BA44C3" w:rsidRDefault="00083806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3806">
        <w:rPr>
          <w:rFonts w:ascii="Times New Roman" w:hAnsi="Times New Roman" w:cs="Times New Roman"/>
          <w:b/>
          <w:sz w:val="28"/>
          <w:szCs w:val="28"/>
          <w:lang w:val="en-US"/>
        </w:rPr>
        <w:t>Prototype</w:t>
      </w:r>
      <w:r w:rsidRPr="000838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специальное скрытое свойство, которое содержит другой объект,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83806">
        <w:rPr>
          <w:rFonts w:ascii="Times New Roman" w:hAnsi="Times New Roman" w:cs="Times New Roman"/>
          <w:sz w:val="28"/>
          <w:szCs w:val="28"/>
        </w:rPr>
        <w:t>.</w:t>
      </w:r>
      <w:r w:rsidR="00D61C23">
        <w:rPr>
          <w:rFonts w:ascii="Times New Roman" w:hAnsi="Times New Roman" w:cs="Times New Roman"/>
          <w:sz w:val="28"/>
          <w:szCs w:val="28"/>
        </w:rPr>
        <w:t xml:space="preserve"> Это объект, на основе которого создан другой объект.</w:t>
      </w:r>
    </w:p>
    <w:p w14:paraId="48676AB2" w14:textId="6ACB2B05" w:rsidR="00D61C23" w:rsidRDefault="00D61C2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свойство отсутствует в объекте,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ищет его в прототипе. Это называется </w:t>
      </w:r>
      <w:r w:rsidRPr="00D61C23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наследованием</w:t>
      </w:r>
      <w:r w:rsidRPr="00D61C23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3522" w:rsidRPr="00323522">
        <w:rPr>
          <w:rFonts w:ascii="Times New Roman" w:hAnsi="Times New Roman" w:cs="Times New Roman"/>
          <w:sz w:val="28"/>
          <w:szCs w:val="28"/>
        </w:rPr>
        <w:t xml:space="preserve"> </w:t>
      </w:r>
      <w:r w:rsidR="00323522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запись свойств происходит непосредственно в объект</w:t>
      </w:r>
      <w:r w:rsidR="00323522">
        <w:rPr>
          <w:rFonts w:ascii="Times New Roman" w:hAnsi="Times New Roman" w:cs="Times New Roman"/>
          <w:sz w:val="28"/>
          <w:szCs w:val="28"/>
        </w:rPr>
        <w:t xml:space="preserve">, а не в прототип.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Исключение</w:t>
      </w:r>
      <w:r w:rsidR="00323522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свойства-</w:t>
      </w:r>
      <w:proofErr w:type="spellStart"/>
      <w:r w:rsidR="00323522" w:rsidRPr="00323522">
        <w:rPr>
          <w:rFonts w:ascii="Times New Roman" w:hAnsi="Times New Roman" w:cs="Times New Roman"/>
          <w:b/>
          <w:sz w:val="28"/>
          <w:szCs w:val="28"/>
        </w:rPr>
        <w:t>аксессоры</w:t>
      </w:r>
      <w:proofErr w:type="spellEnd"/>
      <w:r w:rsidR="00323522">
        <w:rPr>
          <w:rFonts w:ascii="Times New Roman" w:hAnsi="Times New Roman" w:cs="Times New Roman"/>
          <w:sz w:val="28"/>
          <w:szCs w:val="28"/>
        </w:rPr>
        <w:t>.</w:t>
      </w:r>
      <w:r w:rsidR="00927EB3">
        <w:rPr>
          <w:rFonts w:ascii="Times New Roman" w:hAnsi="Times New Roman" w:cs="Times New Roman"/>
          <w:sz w:val="28"/>
          <w:szCs w:val="28"/>
        </w:rPr>
        <w:t xml:space="preserve"> Но </w:t>
      </w:r>
      <w:r w:rsidR="00927EB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927EB3" w:rsidRPr="00927EB3">
        <w:rPr>
          <w:rFonts w:ascii="Times New Roman" w:hAnsi="Times New Roman" w:cs="Times New Roman"/>
          <w:sz w:val="28"/>
          <w:szCs w:val="28"/>
        </w:rPr>
        <w:t xml:space="preserve"> </w:t>
      </w:r>
      <w:r w:rsidR="00927EB3">
        <w:rPr>
          <w:rFonts w:ascii="Times New Roman" w:hAnsi="Times New Roman" w:cs="Times New Roman"/>
          <w:sz w:val="28"/>
          <w:szCs w:val="28"/>
        </w:rPr>
        <w:t>все равно содержит ссылка на вызываемый объект.</w:t>
      </w:r>
    </w:p>
    <w:p w14:paraId="0F3E616B" w14:textId="77777777" w:rsidR="00927EB3" w:rsidRPr="00927EB3" w:rsidRDefault="00927EB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B6A8ED0" w14:textId="591E5907" w:rsidR="00083806" w:rsidRDefault="00D61C2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его можно </w:t>
      </w:r>
      <w:r w:rsidRPr="00F209F4"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 w:rsidR="00960D25">
        <w:rPr>
          <w:rFonts w:ascii="Times New Roman" w:hAnsi="Times New Roman" w:cs="Times New Roman"/>
          <w:b/>
          <w:sz w:val="28"/>
          <w:szCs w:val="28"/>
        </w:rPr>
        <w:t>геттера-сеттера</w:t>
      </w:r>
      <w:r w:rsidRPr="00F209F4">
        <w:rPr>
          <w:rFonts w:ascii="Times New Roman" w:hAnsi="Times New Roman" w:cs="Times New Roman"/>
          <w:b/>
          <w:sz w:val="28"/>
          <w:szCs w:val="28"/>
        </w:rPr>
        <w:t xml:space="preserve"> __</w:t>
      </w:r>
      <w:r w:rsidRPr="00F209F4">
        <w:rPr>
          <w:rFonts w:ascii="Times New Roman" w:hAnsi="Times New Roman" w:cs="Times New Roman"/>
          <w:b/>
          <w:sz w:val="28"/>
          <w:szCs w:val="28"/>
          <w:lang w:val="en-US"/>
        </w:rPr>
        <w:t>proto</w:t>
      </w:r>
      <w:r w:rsidRPr="00F209F4">
        <w:rPr>
          <w:rFonts w:ascii="Times New Roman" w:hAnsi="Times New Roman" w:cs="Times New Roman"/>
          <w:b/>
          <w:sz w:val="28"/>
          <w:szCs w:val="28"/>
        </w:rPr>
        <w:t>__</w:t>
      </w:r>
      <w:r w:rsidR="00323522">
        <w:rPr>
          <w:rFonts w:ascii="Times New Roman" w:hAnsi="Times New Roman" w:cs="Times New Roman"/>
          <w:b/>
          <w:sz w:val="28"/>
          <w:szCs w:val="28"/>
        </w:rPr>
        <w:t xml:space="preserve"> для внутреннего свойства 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[[</w:t>
      </w:r>
      <w:r w:rsidR="00323522">
        <w:rPr>
          <w:rFonts w:ascii="Times New Roman" w:hAnsi="Times New Roman" w:cs="Times New Roman"/>
          <w:b/>
          <w:sz w:val="28"/>
          <w:szCs w:val="28"/>
          <w:lang w:val="en-US"/>
        </w:rPr>
        <w:t>Prototype</w:t>
      </w:r>
      <w:r w:rsidR="00323522" w:rsidRPr="00323522">
        <w:rPr>
          <w:rFonts w:ascii="Times New Roman" w:hAnsi="Times New Roman" w:cs="Times New Roman"/>
          <w:b/>
          <w:sz w:val="28"/>
          <w:szCs w:val="28"/>
        </w:rPr>
        <w:t>]]</w:t>
      </w:r>
      <w:r w:rsidRPr="00F209F4">
        <w:rPr>
          <w:rFonts w:ascii="Times New Roman" w:hAnsi="Times New Roman" w:cs="Times New Roman"/>
          <w:b/>
          <w:sz w:val="28"/>
          <w:szCs w:val="28"/>
        </w:rPr>
        <w:t>:</w:t>
      </w:r>
    </w:p>
    <w:p w14:paraId="7F17ADCF" w14:textId="780FCDC9" w:rsidR="00D61C23" w:rsidRDefault="00D61C23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DFCA3" wp14:editId="0551B191">
            <wp:extent cx="3676650" cy="1752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7F93" w14:textId="0F102CE4" w:rsidR="00F209F4" w:rsidRDefault="00F209F4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209F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proto</w:t>
      </w:r>
      <w:r w:rsidRPr="00F209F4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 xml:space="preserve">может быть только объектом, или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209F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Другие значения игнорируются. Нельзя зацикливать прототипы.</w:t>
      </w:r>
    </w:p>
    <w:p w14:paraId="7A96D37B" w14:textId="7D5D285A" w:rsidR="00E2405E" w:rsidRDefault="00F94E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F94E6A">
        <w:rPr>
          <w:rFonts w:ascii="Times New Roman" w:hAnsi="Times New Roman" w:cs="Times New Roman"/>
          <w:b/>
          <w:sz w:val="28"/>
          <w:szCs w:val="28"/>
          <w:lang w:val="en-US"/>
        </w:rPr>
        <w:t>ptototype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объект с единственным свойством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>
        <w:rPr>
          <w:rFonts w:ascii="Times New Roman" w:hAnsi="Times New Roman" w:cs="Times New Roman"/>
          <w:sz w:val="28"/>
          <w:szCs w:val="28"/>
        </w:rPr>
        <w:t xml:space="preserve">, которое ссылается на функцию конструктор. Присвоив конструктору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F94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 устанавливает его для новых объектов, со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</w:p>
    <w:p w14:paraId="3C524217" w14:textId="77777777" w:rsidR="00F9594C" w:rsidRPr="00F9594C" w:rsidRDefault="00F9594C" w:rsidP="00F9594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9594C">
        <w:rPr>
          <w:rFonts w:ascii="Times New Roman" w:hAnsi="Times New Roman" w:cs="Times New Roman"/>
          <w:sz w:val="28"/>
          <w:szCs w:val="28"/>
        </w:rPr>
        <w:t>Современные же методы это:</w:t>
      </w:r>
    </w:p>
    <w:p w14:paraId="3ABE34BD" w14:textId="33C3F2FA" w:rsidR="00F9594C" w:rsidRPr="00F9594C" w:rsidRDefault="00F9594C" w:rsidP="00F9594C">
      <w:pPr>
        <w:numPr>
          <w:ilvl w:val="0"/>
          <w:numId w:val="2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Object.create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, [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descriptors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])</w:t>
      </w:r>
      <w:r w:rsidRPr="00F9594C">
        <w:rPr>
          <w:rFonts w:ascii="Times New Roman" w:hAnsi="Times New Roman" w:cs="Times New Roman"/>
          <w:sz w:val="28"/>
          <w:szCs w:val="28"/>
        </w:rPr>
        <w:t xml:space="preserve"> – создаёт пустой объект со свойством [[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]], указанным как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, и необязательными дескрипторами свойств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descriptors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>.</w:t>
      </w:r>
    </w:p>
    <w:p w14:paraId="2DF9FBF8" w14:textId="4F4388EA" w:rsidR="00F9594C" w:rsidRPr="00F9594C" w:rsidRDefault="00F9594C" w:rsidP="00F9594C">
      <w:pPr>
        <w:numPr>
          <w:ilvl w:val="0"/>
          <w:numId w:val="2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Object.getPrototypeOf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)</w:t>
      </w:r>
      <w:r w:rsidRPr="00F9594C">
        <w:rPr>
          <w:rFonts w:ascii="Times New Roman" w:hAnsi="Times New Roman" w:cs="Times New Roman"/>
          <w:sz w:val="28"/>
          <w:szCs w:val="28"/>
        </w:rPr>
        <w:t xml:space="preserve"> – возвращает свойство [[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]] объекта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>.</w:t>
      </w:r>
    </w:p>
    <w:p w14:paraId="6A44339B" w14:textId="26AB2CEC" w:rsidR="00F9594C" w:rsidRPr="00F9594C" w:rsidRDefault="00F9594C" w:rsidP="00F9594C">
      <w:pPr>
        <w:numPr>
          <w:ilvl w:val="0"/>
          <w:numId w:val="2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Object.setPrototypeOf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9594C">
        <w:rPr>
          <w:rFonts w:ascii="Times New Roman" w:hAnsi="Times New Roman" w:cs="Times New Roman"/>
          <w:b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b/>
          <w:sz w:val="28"/>
          <w:szCs w:val="28"/>
        </w:rPr>
        <w:t>)</w:t>
      </w:r>
      <w:r w:rsidRPr="00F9594C">
        <w:rPr>
          <w:rFonts w:ascii="Times New Roman" w:hAnsi="Times New Roman" w:cs="Times New Roman"/>
          <w:sz w:val="28"/>
          <w:szCs w:val="28"/>
        </w:rPr>
        <w:t xml:space="preserve"> – устанавливает свойство [[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]] объекта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F9594C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F9594C">
        <w:rPr>
          <w:rFonts w:ascii="Times New Roman" w:hAnsi="Times New Roman" w:cs="Times New Roman"/>
          <w:sz w:val="28"/>
          <w:szCs w:val="28"/>
        </w:rPr>
        <w:t>.</w:t>
      </w:r>
    </w:p>
    <w:p w14:paraId="79E200D9" w14:textId="6BA0B873" w:rsidR="00AB46A9" w:rsidRDefault="00FE0F85" w:rsidP="00B262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763DBA" wp14:editId="4028786D">
            <wp:extent cx="5940425" cy="23602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F3A" w14:textId="458FF207" w:rsidR="00FE0F85" w:rsidRPr="00033CA7" w:rsidRDefault="00033CA7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033CA7">
        <w:rPr>
          <w:rFonts w:ascii="Times New Roman" w:hAnsi="Times New Roman" w:cs="Times New Roman"/>
          <w:sz w:val="28"/>
          <w:szCs w:val="28"/>
        </w:rPr>
        <w:t>Object.create</w:t>
      </w:r>
      <w:proofErr w:type="spellEnd"/>
      <w:r w:rsidRPr="0003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033CA7">
        <w:rPr>
          <w:rFonts w:ascii="Times New Roman" w:hAnsi="Times New Roman" w:cs="Times New Roman"/>
          <w:sz w:val="28"/>
          <w:szCs w:val="28"/>
        </w:rPr>
        <w:t xml:space="preserve"> </w:t>
      </w:r>
      <w:r w:rsidRPr="00033CA7">
        <w:rPr>
          <w:rFonts w:ascii="Times New Roman" w:hAnsi="Times New Roman" w:cs="Times New Roman"/>
          <w:b/>
          <w:sz w:val="28"/>
          <w:szCs w:val="28"/>
        </w:rPr>
        <w:t>для</w:t>
      </w:r>
      <w:r w:rsidRPr="00033CA7">
        <w:rPr>
          <w:rFonts w:ascii="Times New Roman" w:hAnsi="Times New Roman" w:cs="Times New Roman"/>
          <w:sz w:val="28"/>
          <w:szCs w:val="28"/>
        </w:rPr>
        <w:t xml:space="preserve"> «продвинутого» </w:t>
      </w:r>
      <w:r w:rsidRPr="00033CA7">
        <w:rPr>
          <w:rFonts w:ascii="Times New Roman" w:hAnsi="Times New Roman" w:cs="Times New Roman"/>
          <w:b/>
          <w:sz w:val="28"/>
          <w:szCs w:val="28"/>
        </w:rPr>
        <w:t xml:space="preserve">клонирования объекта </w:t>
      </w:r>
      <w:r w:rsidRPr="00033C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 поверхностным копированием свойств</w:t>
      </w:r>
      <w:r w:rsidRPr="00033CA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33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33CA7">
        <w:rPr>
          <w:rFonts w:ascii="Times New Roman" w:hAnsi="Times New Roman" w:cs="Times New Roman"/>
          <w:sz w:val="28"/>
          <w:szCs w:val="28"/>
        </w:rPr>
        <w:t>:</w:t>
      </w:r>
    </w:p>
    <w:p w14:paraId="009A5E16" w14:textId="77777777" w:rsidR="00033CA7" w:rsidRPr="00033CA7" w:rsidRDefault="00033CA7" w:rsidP="00033CA7">
      <w:pPr>
        <w:pStyle w:val="HTML0"/>
        <w:rPr>
          <w:sz w:val="28"/>
          <w:szCs w:val="28"/>
          <w:lang w:val="en-US"/>
        </w:rPr>
      </w:pPr>
      <w:r w:rsidRPr="00033CA7">
        <w:rPr>
          <w:rStyle w:val="token"/>
          <w:sz w:val="28"/>
          <w:szCs w:val="28"/>
          <w:lang w:val="en-US"/>
        </w:rPr>
        <w:t>let</w:t>
      </w:r>
      <w:r w:rsidRPr="00033CA7">
        <w:rPr>
          <w:rStyle w:val="HTML"/>
          <w:sz w:val="28"/>
          <w:szCs w:val="28"/>
          <w:lang w:val="en-US"/>
        </w:rPr>
        <w:t xml:space="preserve"> clone </w:t>
      </w:r>
      <w:r w:rsidRPr="00033CA7">
        <w:rPr>
          <w:rStyle w:val="token"/>
          <w:sz w:val="28"/>
          <w:szCs w:val="28"/>
          <w:lang w:val="en-US"/>
        </w:rPr>
        <w:t>=</w:t>
      </w:r>
      <w:r w:rsidRPr="00033CA7">
        <w:rPr>
          <w:rStyle w:val="HTML"/>
          <w:sz w:val="28"/>
          <w:szCs w:val="28"/>
          <w:lang w:val="en-US"/>
        </w:rPr>
        <w:t xml:space="preserve"> </w:t>
      </w:r>
      <w:proofErr w:type="spellStart"/>
      <w:r w:rsidRPr="00033CA7">
        <w:rPr>
          <w:rStyle w:val="HTML"/>
          <w:sz w:val="28"/>
          <w:szCs w:val="28"/>
          <w:lang w:val="en-US"/>
        </w:rPr>
        <w:t>Object</w:t>
      </w:r>
      <w:r w:rsidRPr="00033CA7">
        <w:rPr>
          <w:rStyle w:val="token"/>
          <w:sz w:val="28"/>
          <w:szCs w:val="28"/>
          <w:lang w:val="en-US"/>
        </w:rPr>
        <w:t>.create</w:t>
      </w:r>
      <w:proofErr w:type="spellEnd"/>
      <w:r w:rsidRPr="00033CA7">
        <w:rPr>
          <w:rStyle w:val="token"/>
          <w:sz w:val="28"/>
          <w:szCs w:val="28"/>
          <w:lang w:val="en-US"/>
        </w:rPr>
        <w:t>(</w:t>
      </w:r>
      <w:proofErr w:type="spellStart"/>
      <w:r w:rsidRPr="00033CA7">
        <w:rPr>
          <w:rStyle w:val="HTML"/>
          <w:sz w:val="28"/>
          <w:szCs w:val="28"/>
          <w:lang w:val="en-US"/>
        </w:rPr>
        <w:t>Object</w:t>
      </w:r>
      <w:r w:rsidRPr="00033CA7">
        <w:rPr>
          <w:rStyle w:val="token"/>
          <w:sz w:val="28"/>
          <w:szCs w:val="28"/>
          <w:lang w:val="en-US"/>
        </w:rPr>
        <w:t>.getPrototypeOf</w:t>
      </w:r>
      <w:proofErr w:type="spellEnd"/>
      <w:r w:rsidRPr="00033CA7">
        <w:rPr>
          <w:rStyle w:val="token"/>
          <w:sz w:val="28"/>
          <w:szCs w:val="28"/>
          <w:lang w:val="en-US"/>
        </w:rPr>
        <w:t>(</w:t>
      </w:r>
      <w:r w:rsidRPr="00033CA7">
        <w:rPr>
          <w:rStyle w:val="HTML"/>
          <w:sz w:val="28"/>
          <w:szCs w:val="28"/>
          <w:lang w:val="en-US"/>
        </w:rPr>
        <w:t>obj</w:t>
      </w:r>
      <w:r w:rsidRPr="00033CA7">
        <w:rPr>
          <w:rStyle w:val="token"/>
          <w:sz w:val="28"/>
          <w:szCs w:val="28"/>
          <w:lang w:val="en-US"/>
        </w:rPr>
        <w:t>),</w:t>
      </w:r>
      <w:r w:rsidRPr="00033CA7">
        <w:rPr>
          <w:rStyle w:val="HTML"/>
          <w:sz w:val="28"/>
          <w:szCs w:val="28"/>
          <w:lang w:val="en-US"/>
        </w:rPr>
        <w:t xml:space="preserve"> </w:t>
      </w:r>
      <w:proofErr w:type="spellStart"/>
      <w:r w:rsidRPr="00033CA7">
        <w:rPr>
          <w:rStyle w:val="HTML"/>
          <w:sz w:val="28"/>
          <w:szCs w:val="28"/>
          <w:lang w:val="en-US"/>
        </w:rPr>
        <w:t>Object</w:t>
      </w:r>
      <w:r w:rsidRPr="00033CA7">
        <w:rPr>
          <w:rStyle w:val="token"/>
          <w:sz w:val="28"/>
          <w:szCs w:val="28"/>
          <w:lang w:val="en-US"/>
        </w:rPr>
        <w:t>.getOwnPropertyDescriptors</w:t>
      </w:r>
      <w:proofErr w:type="spellEnd"/>
      <w:r w:rsidRPr="00033CA7">
        <w:rPr>
          <w:rStyle w:val="token"/>
          <w:sz w:val="28"/>
          <w:szCs w:val="28"/>
          <w:lang w:val="en-US"/>
        </w:rPr>
        <w:t>(</w:t>
      </w:r>
      <w:r w:rsidRPr="00033CA7">
        <w:rPr>
          <w:rStyle w:val="HTML"/>
          <w:sz w:val="28"/>
          <w:szCs w:val="28"/>
          <w:lang w:val="en-US"/>
        </w:rPr>
        <w:t>obj</w:t>
      </w:r>
      <w:r w:rsidRPr="00033CA7">
        <w:rPr>
          <w:rStyle w:val="token"/>
          <w:sz w:val="28"/>
          <w:szCs w:val="28"/>
          <w:lang w:val="en-US"/>
        </w:rPr>
        <w:t>));</w:t>
      </w:r>
    </w:p>
    <w:p w14:paraId="1FD9A82F" w14:textId="285FAEFB" w:rsidR="00FB4DF7" w:rsidRPr="00F5246E" w:rsidRDefault="007A553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A5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оптимизирован под изменение прототипов только при создании объекта. Последующие изменения могут негативно сказаться на производительности.</w:t>
      </w:r>
    </w:p>
    <w:p w14:paraId="196F562B" w14:textId="77777777" w:rsidR="007A553C" w:rsidRPr="007A553C" w:rsidRDefault="007A553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A778081" w14:textId="7B246E16" w:rsidR="00FB4DF7" w:rsidRDefault="00FB4DF7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МАССИВЫ</w:t>
      </w:r>
    </w:p>
    <w:p w14:paraId="11135F34" w14:textId="2E074721" w:rsidR="00D60459" w:rsidRDefault="009241D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Массив – </w:t>
      </w:r>
      <w:r>
        <w:rPr>
          <w:rFonts w:ascii="Times New Roman" w:hAnsi="Times New Roman" w:cs="Times New Roman"/>
          <w:sz w:val="28"/>
          <w:szCs w:val="28"/>
        </w:rPr>
        <w:t>упорядоченная коллекция данных, в которой каждый элемент определяется своим индексом.</w:t>
      </w:r>
      <w:r w:rsidR="00C5226A" w:rsidRPr="00C5226A">
        <w:rPr>
          <w:rFonts w:ascii="Times New Roman" w:hAnsi="Times New Roman" w:cs="Times New Roman"/>
          <w:sz w:val="28"/>
          <w:szCs w:val="28"/>
        </w:rPr>
        <w:t xml:space="preserve"> </w:t>
      </w:r>
      <w:r w:rsidR="00C5226A">
        <w:rPr>
          <w:rFonts w:ascii="Times New Roman" w:hAnsi="Times New Roman" w:cs="Times New Roman"/>
          <w:sz w:val="28"/>
          <w:szCs w:val="28"/>
        </w:rPr>
        <w:t>В одном массиве могут хранится элементы разных типов.</w:t>
      </w:r>
    </w:p>
    <w:p w14:paraId="684091E1" w14:textId="7AA2DF9E" w:rsidR="00D60459" w:rsidRDefault="00D60459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это объект, где в качестве ключа выступает числовое значение.</w:t>
      </w:r>
    </w:p>
    <w:p w14:paraId="27A1DAF0" w14:textId="0758E668" w:rsidR="00C12B59" w:rsidRPr="00D60459" w:rsidRDefault="00D60459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60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старается хранить элементы массива в непрерывной области памяти, один за другим. Это ускоряет работу массивов. Поэтому желательно создавать массивы однотипных элементов, не создавать «дыр» и не добавлять нечисловых свойств.</w:t>
      </w:r>
    </w:p>
    <w:p w14:paraId="63ADDB7B" w14:textId="21DDF167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массива:</w:t>
      </w:r>
    </w:p>
    <w:p w14:paraId="687C9D66" w14:textId="2DBA2FB8" w:rsidR="00C5226A" w:rsidRDefault="00C5226A" w:rsidP="00C5226A">
      <w:pPr>
        <w:pStyle w:val="HTML0"/>
        <w:numPr>
          <w:ilvl w:val="0"/>
          <w:numId w:val="22"/>
        </w:numPr>
        <w:rPr>
          <w:rStyle w:val="token"/>
          <w:sz w:val="28"/>
          <w:szCs w:val="28"/>
        </w:rPr>
      </w:pPr>
      <w:proofErr w:type="spellStart"/>
      <w:r w:rsidRPr="00C5226A">
        <w:rPr>
          <w:rStyle w:val="token"/>
          <w:sz w:val="28"/>
          <w:szCs w:val="28"/>
        </w:rPr>
        <w:t>let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proofErr w:type="spellStart"/>
      <w:r w:rsidRPr="00C5226A">
        <w:rPr>
          <w:rStyle w:val="HTML"/>
          <w:sz w:val="28"/>
          <w:szCs w:val="28"/>
        </w:rPr>
        <w:t>arr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r w:rsidRPr="00C5226A">
        <w:rPr>
          <w:rStyle w:val="token"/>
          <w:sz w:val="28"/>
          <w:szCs w:val="28"/>
        </w:rPr>
        <w:t>=</w:t>
      </w:r>
      <w:r w:rsidRPr="00C5226A">
        <w:rPr>
          <w:rStyle w:val="HTML"/>
          <w:sz w:val="28"/>
          <w:szCs w:val="28"/>
        </w:rPr>
        <w:t xml:space="preserve"> </w:t>
      </w:r>
      <w:proofErr w:type="spellStart"/>
      <w:r w:rsidRPr="00C5226A">
        <w:rPr>
          <w:rStyle w:val="token"/>
          <w:sz w:val="28"/>
          <w:szCs w:val="28"/>
        </w:rPr>
        <w:t>new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proofErr w:type="spellStart"/>
      <w:proofErr w:type="gramStart"/>
      <w:r w:rsidRPr="00C5226A">
        <w:rPr>
          <w:rStyle w:val="token"/>
          <w:sz w:val="28"/>
          <w:szCs w:val="28"/>
        </w:rPr>
        <w:t>Array</w:t>
      </w:r>
      <w:proofErr w:type="spellEnd"/>
      <w:r w:rsidRPr="00C5226A">
        <w:rPr>
          <w:rStyle w:val="token"/>
          <w:sz w:val="28"/>
          <w:szCs w:val="28"/>
        </w:rPr>
        <w:t>(</w:t>
      </w:r>
      <w:proofErr w:type="gramEnd"/>
      <w:r w:rsidR="009B6C6C">
        <w:rPr>
          <w:rStyle w:val="token"/>
          <w:sz w:val="28"/>
          <w:szCs w:val="28"/>
        </w:rPr>
        <w:t>1, 2, 3</w:t>
      </w:r>
      <w:r w:rsidRPr="00C5226A">
        <w:rPr>
          <w:rStyle w:val="token"/>
          <w:sz w:val="28"/>
          <w:szCs w:val="28"/>
        </w:rPr>
        <w:t>);</w:t>
      </w:r>
    </w:p>
    <w:p w14:paraId="5AC56CB9" w14:textId="4542293C" w:rsidR="009B6C6C" w:rsidRPr="009B6C6C" w:rsidRDefault="009B6C6C" w:rsidP="00C5226A">
      <w:pPr>
        <w:pStyle w:val="HTML0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let</w:t>
      </w:r>
      <w:r w:rsidRPr="009B6C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9B6C6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new</w:t>
      </w:r>
      <w:r w:rsidRPr="009B6C6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Array</w:t>
      </w:r>
      <w:r w:rsidRPr="009B6C6C">
        <w:rPr>
          <w:sz w:val="28"/>
          <w:szCs w:val="28"/>
        </w:rPr>
        <w:t>(</w:t>
      </w:r>
      <w:proofErr w:type="gramEnd"/>
      <w:r w:rsidRPr="009B6C6C">
        <w:rPr>
          <w:sz w:val="28"/>
          <w:szCs w:val="28"/>
        </w:rPr>
        <w:t xml:space="preserve">5); </w:t>
      </w:r>
      <w:r w:rsidRPr="009B6C6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9B6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9B6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 5</w:t>
      </w:r>
    </w:p>
    <w:p w14:paraId="23F36FF4" w14:textId="37B32D75" w:rsidR="00C5226A" w:rsidRPr="00C5226A" w:rsidRDefault="00C5226A" w:rsidP="00C5226A">
      <w:pPr>
        <w:pStyle w:val="HTML0"/>
        <w:numPr>
          <w:ilvl w:val="0"/>
          <w:numId w:val="22"/>
        </w:numPr>
        <w:rPr>
          <w:sz w:val="28"/>
          <w:szCs w:val="28"/>
        </w:rPr>
      </w:pPr>
      <w:proofErr w:type="spellStart"/>
      <w:r w:rsidRPr="00C5226A">
        <w:rPr>
          <w:rStyle w:val="token"/>
          <w:sz w:val="28"/>
          <w:szCs w:val="28"/>
        </w:rPr>
        <w:t>let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proofErr w:type="spellStart"/>
      <w:r w:rsidRPr="00C5226A">
        <w:rPr>
          <w:rStyle w:val="HTML"/>
          <w:sz w:val="28"/>
          <w:szCs w:val="28"/>
        </w:rPr>
        <w:t>arr</w:t>
      </w:r>
      <w:proofErr w:type="spellEnd"/>
      <w:r w:rsidRPr="00C5226A">
        <w:rPr>
          <w:rStyle w:val="HTML"/>
          <w:sz w:val="28"/>
          <w:szCs w:val="28"/>
        </w:rPr>
        <w:t xml:space="preserve"> </w:t>
      </w:r>
      <w:r w:rsidRPr="00C5226A">
        <w:rPr>
          <w:rStyle w:val="token"/>
          <w:sz w:val="28"/>
          <w:szCs w:val="28"/>
        </w:rPr>
        <w:t>=</w:t>
      </w:r>
      <w:r w:rsidRPr="00C5226A">
        <w:rPr>
          <w:rStyle w:val="HTML"/>
          <w:sz w:val="28"/>
          <w:szCs w:val="28"/>
        </w:rPr>
        <w:t xml:space="preserve"> </w:t>
      </w:r>
      <w:r w:rsidRPr="00C5226A">
        <w:rPr>
          <w:rStyle w:val="token"/>
          <w:sz w:val="28"/>
          <w:szCs w:val="28"/>
        </w:rPr>
        <w:t>[</w:t>
      </w:r>
      <w:r>
        <w:rPr>
          <w:rStyle w:val="token"/>
          <w:sz w:val="28"/>
          <w:szCs w:val="28"/>
        </w:rPr>
        <w:t>1</w:t>
      </w:r>
      <w:r>
        <w:rPr>
          <w:rStyle w:val="token"/>
          <w:sz w:val="28"/>
          <w:szCs w:val="28"/>
          <w:lang w:val="en-US"/>
        </w:rPr>
        <w:t>, 2, 3</w:t>
      </w:r>
      <w:r w:rsidRPr="00C5226A">
        <w:rPr>
          <w:rStyle w:val="token"/>
          <w:sz w:val="28"/>
          <w:szCs w:val="28"/>
        </w:rPr>
        <w:t>];</w:t>
      </w:r>
    </w:p>
    <w:p w14:paraId="5A82D1FC" w14:textId="77777777" w:rsidR="00C5226A" w:rsidRPr="00C5226A" w:rsidRDefault="00C5226A" w:rsidP="00C5226A">
      <w:pPr>
        <w:pStyle w:val="a3"/>
        <w:numPr>
          <w:ilvl w:val="0"/>
          <w:numId w:val="22"/>
        </w:numPr>
        <w:spacing w:after="120"/>
        <w:rPr>
          <w:rFonts w:ascii="Times New Roman" w:hAnsi="Times New Roman" w:cs="Times New Roman"/>
          <w:sz w:val="28"/>
          <w:szCs w:val="28"/>
        </w:rPr>
      </w:pPr>
    </w:p>
    <w:p w14:paraId="11D714D6" w14:textId="2B372D2D" w:rsidR="00FB4DF7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элемент можно по его индексу (нельзя использовать отрицательные):</w:t>
      </w:r>
    </w:p>
    <w:p w14:paraId="61C21D84" w14:textId="413B1FBF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9FD28" wp14:editId="6D21B574">
            <wp:extent cx="3219450" cy="371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BEED" w14:textId="7ECCCEB7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 можно заменять и даже добавлять элементы.</w:t>
      </w:r>
    </w:p>
    <w:p w14:paraId="37250117" w14:textId="571A0EAE" w:rsidR="00C5226A" w:rsidRDefault="00C5226A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5226A">
        <w:rPr>
          <w:rFonts w:ascii="Times New Roman" w:hAnsi="Times New Roman" w:cs="Times New Roman"/>
          <w:b/>
          <w:sz w:val="28"/>
          <w:szCs w:val="28"/>
        </w:rPr>
        <w:t>Свойства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DB2199B" w14:textId="0CF5846C" w:rsidR="00C5226A" w:rsidRPr="00C5226A" w:rsidRDefault="00C5226A" w:rsidP="00C5226A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C522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массива (число элементов)</w:t>
      </w:r>
      <w:r w:rsidR="009B6C6C">
        <w:rPr>
          <w:rFonts w:ascii="Times New Roman" w:hAnsi="Times New Roman" w:cs="Times New Roman"/>
          <w:sz w:val="28"/>
          <w:szCs w:val="28"/>
        </w:rPr>
        <w:t>. Его можно перезаписать вручную.</w:t>
      </w:r>
    </w:p>
    <w:p w14:paraId="4512E0B7" w14:textId="77777777" w:rsidR="00C5226A" w:rsidRPr="00C5226A" w:rsidRDefault="00C5226A" w:rsidP="00C5226A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F2C69EB" w14:textId="741962BF" w:rsidR="00C5226A" w:rsidRDefault="00C5226A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2F6C7E02" w14:textId="098CD9D1" w:rsidR="00C5226A" w:rsidRPr="00C5226A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C5226A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 w:rsidRPr="00C5226A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C5226A">
        <w:rPr>
          <w:rFonts w:ascii="Times New Roman" w:hAnsi="Times New Roman" w:cs="Times New Roman"/>
          <w:b/>
          <w:sz w:val="28"/>
          <w:szCs w:val="28"/>
        </w:rPr>
        <w:t>(</w:t>
      </w:r>
      <w:r w:rsidRPr="00C5226A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C5226A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новый метод</w:t>
      </w:r>
      <w:r w:rsidRPr="00C5226A">
        <w:rPr>
          <w:rFonts w:ascii="Times New Roman" w:hAnsi="Times New Roman" w:cs="Times New Roman"/>
          <w:sz w:val="28"/>
          <w:szCs w:val="28"/>
        </w:rPr>
        <w:t>, который поддерживает отрицательные индексы.</w:t>
      </w:r>
    </w:p>
    <w:p w14:paraId="0CEE1FF8" w14:textId="32761B74" w:rsidR="00C5226A" w:rsidRPr="00C5226A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proofErr w:type="gramEnd"/>
      <w:r w:rsidRPr="00C5226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proofErr w:type="spellEnd"/>
      <w:r w:rsidR="00D60459">
        <w:rPr>
          <w:rFonts w:ascii="Times New Roman" w:hAnsi="Times New Roman" w:cs="Times New Roman"/>
          <w:b/>
          <w:sz w:val="28"/>
          <w:szCs w:val="28"/>
        </w:rPr>
        <w:t>…</w:t>
      </w:r>
      <w:r w:rsidRPr="00C5226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C5226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добавить элемент в конец.</w:t>
      </w:r>
    </w:p>
    <w:p w14:paraId="395E117E" w14:textId="36552239" w:rsidR="00C5226A" w:rsidRPr="00C5226A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  <w:r w:rsidRPr="00C5226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5226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 последний элемент и возвращает его.</w:t>
      </w:r>
    </w:p>
    <w:p w14:paraId="39DAFD55" w14:textId="1DCCCB56" w:rsidR="00C5226A" w:rsidRPr="00D60459" w:rsidRDefault="00C5226A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5226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proofErr w:type="gramEnd"/>
      <w:r w:rsidRPr="00C5226A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удаляет первый элемент массива</w:t>
      </w:r>
      <w:r w:rsidR="00D60459">
        <w:rPr>
          <w:rFonts w:ascii="Times New Roman" w:hAnsi="Times New Roman" w:cs="Times New Roman"/>
          <w:sz w:val="28"/>
          <w:szCs w:val="28"/>
        </w:rPr>
        <w:t>, возвращает его</w:t>
      </w:r>
      <w:r>
        <w:rPr>
          <w:rFonts w:ascii="Times New Roman" w:hAnsi="Times New Roman" w:cs="Times New Roman"/>
          <w:sz w:val="28"/>
          <w:szCs w:val="28"/>
        </w:rPr>
        <w:t>, и сдвигает остальные элементы на одну ячейку влево.</w:t>
      </w:r>
    </w:p>
    <w:p w14:paraId="54A1521F" w14:textId="1634A99B" w:rsidR="00D60459" w:rsidRPr="009B6C6C" w:rsidRDefault="00D60459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D6045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unshift</w:t>
      </w:r>
      <w:proofErr w:type="gramEnd"/>
      <w:r w:rsidRPr="00D6045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proofErr w:type="spellEnd"/>
      <w:r w:rsidRPr="00D60459">
        <w:rPr>
          <w:rFonts w:ascii="Times New Roman" w:hAnsi="Times New Roman" w:cs="Times New Roman"/>
          <w:b/>
          <w:sz w:val="28"/>
          <w:szCs w:val="28"/>
        </w:rPr>
        <w:t>…) –</w:t>
      </w:r>
      <w:r w:rsidRPr="00D60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элемент в начало, остальные элементы смещаются вправо.</w:t>
      </w:r>
    </w:p>
    <w:p w14:paraId="7D5B6BBB" w14:textId="4FD0AA6B" w:rsidR="009B6C6C" w:rsidRPr="00F5246E" w:rsidRDefault="009B6C6C" w:rsidP="00C5226A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</w:t>
      </w:r>
      <w:proofErr w:type="spellEnd"/>
      <w:r w:rsidRPr="009B6C6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proofErr w:type="gramEnd"/>
      <w:r w:rsidRPr="009B6C6C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возвращает строку со списком элементов, разделенных запятыми.</w:t>
      </w:r>
      <w:r w:rsidR="00C12B59">
        <w:rPr>
          <w:rFonts w:ascii="Times New Roman" w:hAnsi="Times New Roman" w:cs="Times New Roman"/>
          <w:sz w:val="28"/>
          <w:szCs w:val="28"/>
        </w:rPr>
        <w:t xml:space="preserve"> Пустой массив возвращает пустую строку. Этот метод </w:t>
      </w:r>
      <w:proofErr w:type="gramStart"/>
      <w:r w:rsidR="00C12B59"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 w:rsidR="00C12B59">
        <w:rPr>
          <w:rFonts w:ascii="Times New Roman" w:hAnsi="Times New Roman" w:cs="Times New Roman"/>
          <w:sz w:val="28"/>
          <w:szCs w:val="28"/>
        </w:rPr>
        <w:t xml:space="preserve"> когда нужно привести массив к примитиву.</w:t>
      </w:r>
    </w:p>
    <w:p w14:paraId="4F836984" w14:textId="77777777" w:rsidR="00F5246E" w:rsidRPr="0024656F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splice</w:t>
      </w:r>
      <w:proofErr w:type="gramEnd"/>
      <w:r w:rsidRPr="00F13452">
        <w:rPr>
          <w:rFonts w:ascii="Times New Roman" w:hAnsi="Times New Roman" w:cs="Times New Roman"/>
          <w:b/>
          <w:sz w:val="28"/>
          <w:szCs w:val="28"/>
        </w:rPr>
        <w:t>(</w:t>
      </w:r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13452">
        <w:rPr>
          <w:rFonts w:ascii="Times New Roman" w:hAnsi="Times New Roman" w:cs="Times New Roman"/>
          <w:b/>
          <w:sz w:val="28"/>
          <w:szCs w:val="28"/>
        </w:rPr>
        <w:t xml:space="preserve">[, </w:t>
      </w:r>
      <w:proofErr w:type="spellStart"/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deleteCount</w:t>
      </w:r>
      <w:proofErr w:type="spellEnd"/>
      <w:r w:rsidRPr="00F134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Pr="00F13452">
        <w:rPr>
          <w:rFonts w:ascii="Times New Roman" w:hAnsi="Times New Roman" w:cs="Times New Roman"/>
          <w:b/>
          <w:sz w:val="28"/>
          <w:szCs w:val="28"/>
        </w:rPr>
        <w:t xml:space="preserve">1, ..., </w:t>
      </w:r>
      <w:proofErr w:type="spellStart"/>
      <w:r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elemN</w:t>
      </w:r>
      <w:proofErr w:type="spellEnd"/>
      <w:r w:rsidRPr="00F13452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начиная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134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deleteCount</w:t>
      </w:r>
      <w:proofErr w:type="spellEnd"/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1345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134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elemN</w:t>
      </w:r>
      <w:proofErr w:type="spellEnd"/>
      <w:r w:rsidRPr="00F13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их место. Возвращает массив из удаленных элементов.</w:t>
      </w:r>
    </w:p>
    <w:p w14:paraId="7F73DACB" w14:textId="77777777" w:rsidR="00F5246E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b/>
          <w:sz w:val="28"/>
          <w:szCs w:val="28"/>
        </w:rPr>
        <w:t>], 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новый массив, в который копирует элементы, начиная с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Вызвав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 аргументов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скопируется весь массив.</w:t>
      </w:r>
    </w:p>
    <w:p w14:paraId="1A9DA8E4" w14:textId="46B638E5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concat</w:t>
      </w:r>
      <w:proofErr w:type="spellEnd"/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2...) </w:t>
      </w:r>
      <w:r w:rsidRPr="00246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массив, в который добавляет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дргуие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элементы. Добавлять можно как обычные элементы, так и массивы.</w:t>
      </w:r>
      <w:r w:rsidR="00DA4626">
        <w:rPr>
          <w:rFonts w:ascii="Times New Roman" w:hAnsi="Times New Roman" w:cs="Times New Roman"/>
          <w:sz w:val="28"/>
          <w:szCs w:val="28"/>
        </w:rPr>
        <w:t xml:space="preserve"> Из массива копируются все элементы. Обычный объект может копироваться как массив (поэлементно) если у него есть свойство </w:t>
      </w:r>
      <w:proofErr w:type="spellStart"/>
      <w:r w:rsidR="00DA4626">
        <w:rPr>
          <w:rFonts w:ascii="Times New Roman" w:hAnsi="Times New Roman" w:cs="Times New Roman"/>
          <w:b/>
          <w:sz w:val="28"/>
          <w:szCs w:val="28"/>
        </w:rPr>
        <w:t>Symbol.isConcatSpreadable</w:t>
      </w:r>
      <w:proofErr w:type="spellEnd"/>
      <w:r w:rsidR="00DA4626">
        <w:rPr>
          <w:rFonts w:ascii="Times New Roman" w:hAnsi="Times New Roman" w:cs="Times New Roman"/>
          <w:sz w:val="28"/>
          <w:szCs w:val="28"/>
        </w:rPr>
        <w:t>.</w:t>
      </w:r>
    </w:p>
    <w:p w14:paraId="2D64F225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перебрать все элементы и выполнить над ними указанное действие.</w:t>
      </w:r>
    </w:p>
    <w:p w14:paraId="14AA3B94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и возвращает индекс, на котором был найден искомый элемент, в противном случае -1.</w:t>
      </w:r>
    </w:p>
    <w:p w14:paraId="61BC50D7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arr.lastIndexOf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то же самое, но ищет </w:t>
      </w:r>
      <w:r>
        <w:rPr>
          <w:rFonts w:ascii="Times New Roman" w:hAnsi="Times New Roman" w:cs="Times New Roman"/>
          <w:sz w:val="28"/>
          <w:szCs w:val="28"/>
        </w:rPr>
        <w:t>последнее вхождение.</w:t>
      </w:r>
    </w:p>
    <w:p w14:paraId="10762B2A" w14:textId="77777777" w:rsidR="00F5246E" w:rsidRPr="00814F2D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arr.includes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если поиск успешен.</w:t>
      </w:r>
    </w:p>
    <w:p w14:paraId="2062A2AE" w14:textId="77777777" w:rsidR="00F5246E" w:rsidRPr="001561B3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814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элемент, удовлетворяющий условию. Если не найдено, 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Pr="001561B3">
        <w:rPr>
          <w:rFonts w:ascii="Times New Roman" w:hAnsi="Times New Roman" w:cs="Times New Roman"/>
          <w:sz w:val="28"/>
          <w:szCs w:val="28"/>
        </w:rPr>
        <w:t>/</w:t>
      </w:r>
    </w:p>
    <w:p w14:paraId="0307BE70" w14:textId="2F3E279A" w:rsidR="00F5246E" w:rsidRPr="001561B3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findIndex</w:t>
      </w:r>
      <w:proofErr w:type="spellEnd"/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561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 возвращает индекс.</w:t>
      </w:r>
      <w:r w:rsidR="00624443">
        <w:rPr>
          <w:rFonts w:ascii="Times New Roman" w:hAnsi="Times New Roman" w:cs="Times New Roman"/>
          <w:sz w:val="28"/>
          <w:szCs w:val="28"/>
        </w:rPr>
        <w:t xml:space="preserve"> Если не на</w:t>
      </w:r>
      <w:r w:rsidR="0047374F">
        <w:rPr>
          <w:rFonts w:ascii="Times New Roman" w:hAnsi="Times New Roman" w:cs="Times New Roman"/>
          <w:sz w:val="28"/>
          <w:szCs w:val="28"/>
        </w:rPr>
        <w:t>йден -1.</w:t>
      </w:r>
    </w:p>
    <w:p w14:paraId="5B217E44" w14:textId="77777777" w:rsidR="00F5246E" w:rsidRPr="001561B3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массив элементов, удовлетворяющих условию.</w:t>
      </w:r>
    </w:p>
    <w:p w14:paraId="2EF5DDA9" w14:textId="77777777" w:rsidR="00F5246E" w:rsidRPr="00DB57BF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DB57B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DB57B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DB57B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вызывает функцию для каждого элемента и возвращает массив результатов выполнения этой функции.</w:t>
      </w:r>
    </w:p>
    <w:p w14:paraId="2945568A" w14:textId="77777777" w:rsidR="00F5246E" w:rsidRPr="00345D76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proofErr w:type="gramEnd"/>
      <w:r w:rsidRPr="00CA6A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сортирует массив. Он возвращает отсортированный массив, но обычно возвращаемое значение игнорируется, так как сортируется 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45D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 элементы сортируются как строки.</w:t>
      </w:r>
    </w:p>
    <w:p w14:paraId="6415C42C" w14:textId="77777777" w:rsidR="00F5246E" w:rsidRPr="00345D76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reverse</w:t>
      </w:r>
      <w:proofErr w:type="gramEnd"/>
      <w:r w:rsidRPr="00345D7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меняет</w:t>
      </w:r>
      <w:r w:rsidRPr="0034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элементов в массиве на обратный.</w:t>
      </w:r>
    </w:p>
    <w:p w14:paraId="3213B63C" w14:textId="77777777" w:rsidR="00F5246E" w:rsidRPr="00220C1E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delim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разбивает строку на массив по заданному разделителю</w:t>
      </w:r>
    </w:p>
    <w:p w14:paraId="3942E501" w14:textId="7E820F0A" w:rsidR="00F5246E" w:rsidRPr="0047374F" w:rsidRDefault="00F5246E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glue</w:t>
      </w:r>
      <w:r w:rsidRPr="00220C1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строку из элементов массива вставляя между ними указанный разделитель.</w:t>
      </w:r>
    </w:p>
    <w:p w14:paraId="5E87F981" w14:textId="6EAF51AB" w:rsidR="0047374F" w:rsidRPr="00160A58" w:rsidRDefault="0047374F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reverse</w:t>
      </w:r>
      <w:proofErr w:type="gramEnd"/>
      <w:r w:rsidR="00160A58" w:rsidRPr="00160A58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160A58">
        <w:rPr>
          <w:rFonts w:ascii="Times New Roman" w:hAnsi="Times New Roman" w:cs="Times New Roman"/>
          <w:sz w:val="28"/>
          <w:szCs w:val="28"/>
        </w:rPr>
        <w:t>меняет порядок элементов на обратный.</w:t>
      </w:r>
    </w:p>
    <w:p w14:paraId="56DD0D53" w14:textId="6D41A7E0" w:rsidR="00160A58" w:rsidRPr="00220C1E" w:rsidRDefault="00160A58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proofErr w:type="gramEnd"/>
      <w:r w:rsidRPr="00160A5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glue</w:t>
      </w:r>
      <w:r w:rsidRPr="00160A5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создает строку из элементов массива с разделителем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glue</w:t>
      </w:r>
      <w:r w:rsidRPr="00160A58">
        <w:rPr>
          <w:rFonts w:ascii="Times New Roman" w:hAnsi="Times New Roman" w:cs="Times New Roman"/>
          <w:sz w:val="28"/>
          <w:szCs w:val="28"/>
        </w:rPr>
        <w:t>.</w:t>
      </w:r>
    </w:p>
    <w:p w14:paraId="1326B892" w14:textId="271A9290" w:rsidR="00F5246E" w:rsidRPr="00EF388D" w:rsidRDefault="00160A58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5246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proofErr w:type="spellEnd"/>
      <w:r w:rsidR="00F5246E" w:rsidRPr="00220C1E">
        <w:rPr>
          <w:rFonts w:ascii="Times New Roman" w:hAnsi="Times New Roman" w:cs="Times New Roman"/>
          <w:b/>
          <w:sz w:val="28"/>
          <w:szCs w:val="28"/>
        </w:rPr>
        <w:t>.</w:t>
      </w:r>
      <w:r w:rsidR="00F5246E"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  <w:proofErr w:type="gramEnd"/>
      <w:r w:rsidR="00F5246E" w:rsidRPr="00220C1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F5246E">
        <w:rPr>
          <w:rFonts w:ascii="Times New Roman" w:hAnsi="Times New Roman" w:cs="Times New Roman"/>
          <w:sz w:val="28"/>
          <w:szCs w:val="28"/>
        </w:rPr>
        <w:t>используется для вычисления единого значения на основе массива. Передаваемая функция принимает 2 параметра, аккумулятор и очередной элемент массива.</w:t>
      </w:r>
      <w:r w:rsidR="00F5246E">
        <w:rPr>
          <w:rFonts w:ascii="Times New Roman" w:hAnsi="Times New Roman" w:cs="Times New Roman"/>
          <w:sz w:val="28"/>
          <w:szCs w:val="28"/>
        </w:rPr>
        <w:br/>
      </w:r>
      <w:r w:rsidR="00F5246E">
        <w:rPr>
          <w:noProof/>
        </w:rPr>
        <w:drawing>
          <wp:inline distT="0" distB="0" distL="0" distR="0" wp14:anchorId="0D4DED21" wp14:editId="018ED2C6">
            <wp:extent cx="4838700" cy="495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6E">
        <w:rPr>
          <w:rFonts w:ascii="Times New Roman" w:hAnsi="Times New Roman" w:cs="Times New Roman"/>
          <w:sz w:val="28"/>
          <w:szCs w:val="28"/>
        </w:rPr>
        <w:br/>
        <w:t>Если не указать начальное значения аккумулятора, то в качестве него будет взят первый элемент массива.</w:t>
      </w:r>
      <w:r w:rsidRPr="00160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Начальное значение следует указывать если массив может быть пустой, чтобы не произошло ошибки.</w:t>
      </w:r>
    </w:p>
    <w:p w14:paraId="417573CE" w14:textId="73152643" w:rsidR="00EF388D" w:rsidRPr="00EF388D" w:rsidRDefault="00EF388D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some</w:t>
      </w:r>
      <w:proofErr w:type="gramEnd"/>
      <w:r w:rsidRPr="00EF388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fn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F3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хотя бы один из элементов массива соответствует условию.</w:t>
      </w:r>
    </w:p>
    <w:p w14:paraId="0D69CA89" w14:textId="03D244B6" w:rsidR="00EF388D" w:rsidRPr="00EF388D" w:rsidRDefault="00EF388D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every</w:t>
      </w:r>
      <w:proofErr w:type="gramEnd"/>
      <w:r w:rsidRPr="00EF388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fn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F3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все элементы массива соответствуют условию</w:t>
      </w:r>
      <w:r w:rsidRPr="00EF388D">
        <w:rPr>
          <w:rFonts w:ascii="Times New Roman" w:hAnsi="Times New Roman" w:cs="Times New Roman"/>
          <w:sz w:val="28"/>
          <w:szCs w:val="28"/>
        </w:rPr>
        <w:t>.</w:t>
      </w:r>
    </w:p>
    <w:p w14:paraId="34A2ADE5" w14:textId="5FF96452" w:rsidR="00EF388D" w:rsidRPr="00724DF9" w:rsidRDefault="00EF388D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flatMap</w:t>
      </w:r>
      <w:proofErr w:type="spellEnd"/>
      <w:proofErr w:type="gramEnd"/>
      <w:r w:rsidRPr="00EF388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fn</w:t>
      </w:r>
      <w:proofErr w:type="spellEnd"/>
      <w:r w:rsidRPr="00EF38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, но одно значение может быть преобразовано в несколько.</w:t>
      </w:r>
    </w:p>
    <w:p w14:paraId="7D8A8E54" w14:textId="1F8DA100" w:rsidR="00724DF9" w:rsidRPr="00724DF9" w:rsidRDefault="00724DF9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724D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proofErr w:type="gramEnd"/>
      <w:r w:rsidRPr="00724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заполняет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повторяющимися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24D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начиная с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заканчивая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24DF9">
        <w:rPr>
          <w:rFonts w:ascii="Times New Roman" w:hAnsi="Times New Roman" w:cs="Times New Roman"/>
          <w:sz w:val="28"/>
          <w:szCs w:val="28"/>
        </w:rPr>
        <w:t>.</w:t>
      </w:r>
    </w:p>
    <w:p w14:paraId="17664502" w14:textId="4CA632D6" w:rsidR="00724DF9" w:rsidRPr="00724DF9" w:rsidRDefault="00724DF9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724DF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copyWithin</w:t>
      </w:r>
      <w:proofErr w:type="spellEnd"/>
      <w:proofErr w:type="gramEnd"/>
      <w:r w:rsidRPr="00724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724DF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724D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начиная со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24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заканчивая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в собственную позицию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724DF9">
        <w:rPr>
          <w:rFonts w:ascii="Times New Roman" w:hAnsi="Times New Roman" w:cs="Times New Roman"/>
          <w:sz w:val="28"/>
          <w:szCs w:val="28"/>
        </w:rPr>
        <w:t>.</w:t>
      </w:r>
    </w:p>
    <w:p w14:paraId="0A04226C" w14:textId="1A1C6E22" w:rsidR="00160A58" w:rsidRPr="00A62962" w:rsidRDefault="00160A58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60A5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isArray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60A5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проверить, является ли переданное значение массивом.</w:t>
      </w:r>
    </w:p>
    <w:p w14:paraId="2E66249F" w14:textId="0EB78828" w:rsidR="00A62962" w:rsidRPr="00A62962" w:rsidRDefault="00A62962" w:rsidP="00A6296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A6296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62962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A6296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62962">
        <w:rPr>
          <w:rFonts w:ascii="Times New Roman" w:hAnsi="Times New Roman" w:cs="Times New Roman"/>
          <w:sz w:val="28"/>
          <w:szCs w:val="28"/>
        </w:rPr>
        <w:t xml:space="preserve">создает новый массив из </w:t>
      </w:r>
      <w:proofErr w:type="spellStart"/>
      <w:r w:rsidRPr="00A62962">
        <w:rPr>
          <w:rFonts w:ascii="Times New Roman" w:hAnsi="Times New Roman" w:cs="Times New Roman"/>
          <w:sz w:val="28"/>
          <w:szCs w:val="28"/>
        </w:rPr>
        <w:t>массивоподобного</w:t>
      </w:r>
      <w:proofErr w:type="spellEnd"/>
      <w:r w:rsidRPr="00A62962">
        <w:rPr>
          <w:rFonts w:ascii="Times New Roman" w:hAnsi="Times New Roman" w:cs="Times New Roman"/>
          <w:sz w:val="28"/>
          <w:szCs w:val="28"/>
        </w:rPr>
        <w:t xml:space="preserve"> или итерируемого объекта.</w:t>
      </w:r>
    </w:p>
    <w:p w14:paraId="4FB9DAED" w14:textId="77777777" w:rsidR="00A62962" w:rsidRPr="00F5246E" w:rsidRDefault="00A62962" w:rsidP="00F5246E">
      <w:pPr>
        <w:pStyle w:val="a3"/>
        <w:numPr>
          <w:ilvl w:val="0"/>
          <w:numId w:val="2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3D67683A" w14:textId="16462A83" w:rsidR="00C5226A" w:rsidRDefault="00C5226A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CD9AD52" w14:textId="501A8CCC" w:rsidR="00D60459" w:rsidRDefault="00D60459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перебора массива можно использовать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B6C6C">
        <w:rPr>
          <w:rFonts w:ascii="Times New Roman" w:hAnsi="Times New Roman" w:cs="Times New Roman"/>
          <w:sz w:val="28"/>
          <w:szCs w:val="28"/>
        </w:rPr>
        <w:t xml:space="preserve">, либо специальный вариант – </w:t>
      </w:r>
      <w:proofErr w:type="gramStart"/>
      <w:r w:rsidR="009B6C6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9B6C6C" w:rsidRPr="009B6C6C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="009B6C6C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="009B6C6C" w:rsidRPr="009B6C6C">
        <w:rPr>
          <w:rFonts w:ascii="Times New Roman" w:hAnsi="Times New Roman" w:cs="Times New Roman"/>
          <w:sz w:val="28"/>
          <w:szCs w:val="28"/>
        </w:rPr>
        <w:t>.</w:t>
      </w:r>
    </w:p>
    <w:p w14:paraId="25984015" w14:textId="125CE0F8" w:rsidR="009B6C6C" w:rsidRPr="009B6C6C" w:rsidRDefault="009B6C6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9B6C6C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9B6C6C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Pr="009B6C6C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9B6C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B6C6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B6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перебор только числовых свойств.</w:t>
      </w:r>
    </w:p>
    <w:p w14:paraId="73070FB2" w14:textId="70F2118D" w:rsidR="001F570B" w:rsidRDefault="001F570B" w:rsidP="001F570B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</w:p>
    <w:p w14:paraId="61A71A0E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</w:p>
    <w:p w14:paraId="1C945544" w14:textId="2C6F27CA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F570B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F570B">
        <w:rPr>
          <w:rFonts w:ascii="Times New Roman" w:hAnsi="Times New Roman" w:cs="Times New Roman"/>
          <w:sz w:val="28"/>
          <w:szCs w:val="28"/>
        </w:rPr>
        <w:t xml:space="preserve">то множество уникальных значений без ключей. Создать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можно через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) и если в него будет передан какой-то итерируемый объект (обычно это массив), то копирует его значение в новый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0197D5BE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добавляет новое значение, но если оно уже есть, то ничего не делает. Возвращает тот же объект, к которому был применен метод.</w:t>
      </w:r>
    </w:p>
    <w:p w14:paraId="38EF8ACD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lastRenderedPageBreak/>
        <w:t>Delete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) – удаляет значение и возвращает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в зависимости от успешности выполнения.</w:t>
      </w:r>
    </w:p>
    <w:p w14:paraId="58ACBDD4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проверяет на наличие значения.</w:t>
      </w:r>
    </w:p>
    <w:p w14:paraId="75FB4DC5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очищает от всех элементов.</w:t>
      </w:r>
    </w:p>
    <w:p w14:paraId="44E38404" w14:textId="77777777" w:rsidR="001F570B" w:rsidRPr="001F570B" w:rsidRDefault="001F570B" w:rsidP="001F570B">
      <w:pPr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– возвращает текущее количество элементов.</w:t>
      </w:r>
    </w:p>
    <w:p w14:paraId="674C5442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Перебрать можно с помощью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1F57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76495AC4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имеет все те же встроенные методы, что и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772BF587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F570B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является дополнительным хранилищем данных и имеет те же ограничения. </w:t>
      </w:r>
    </w:p>
    <w:p w14:paraId="6C7744A3" w14:textId="00ACAEE1" w:rsidR="001F570B" w:rsidRPr="001F570B" w:rsidRDefault="001F570B" w:rsidP="001F570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70B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</w:t>
      </w:r>
    </w:p>
    <w:p w14:paraId="36910026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Это коллекция ключ-значение, при этом ключи могут быть любого типа. Создать новую коллекцию можно через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);</w:t>
      </w:r>
    </w:p>
    <w:p w14:paraId="73BF9109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) – записывает по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</w:p>
    <w:p w14:paraId="172C014E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) – возвращает значение по ключу или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, если ключа нет.</w:t>
      </w:r>
    </w:p>
    <w:p w14:paraId="0E3ACAB5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проверяет на наличие ключа.</w:t>
      </w:r>
    </w:p>
    <w:p w14:paraId="007F2C2B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 – удаляет элемент по ключу.</w:t>
      </w:r>
    </w:p>
    <w:p w14:paraId="29CE19C1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очищает коллекцию от всех элементов.</w:t>
      </w:r>
    </w:p>
    <w:p w14:paraId="62BEDA6D" w14:textId="77777777" w:rsidR="001F570B" w:rsidRPr="001F570B" w:rsidRDefault="001F570B" w:rsidP="001F570B">
      <w:pPr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– возвращает текущее количество элементов.</w:t>
      </w:r>
    </w:p>
    <w:p w14:paraId="4ECE80B8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может использовать объекты в качестве ключей. Также при сравнении ключей, коллекция использует алгоритм, похожий на ===, но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CF167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Для перебора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используются 3 метода:</w:t>
      </w:r>
    </w:p>
    <w:p w14:paraId="4E35DF19" w14:textId="77777777" w:rsidR="001F570B" w:rsidRPr="001F570B" w:rsidRDefault="001F570B" w:rsidP="001F570B">
      <w:pPr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возвращает итерируемый объект по ключам.</w:t>
      </w:r>
    </w:p>
    <w:p w14:paraId="03BCA464" w14:textId="77777777" w:rsidR="001F570B" w:rsidRPr="001F570B" w:rsidRDefault="001F570B" w:rsidP="001F570B">
      <w:pPr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>) – возвращает итерируемый объект по значениям.</w:t>
      </w:r>
    </w:p>
    <w:p w14:paraId="76FB4FCA" w14:textId="77777777" w:rsidR="001F570B" w:rsidRPr="001F570B" w:rsidRDefault="001F570B" w:rsidP="001F570B">
      <w:pPr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Entries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) - возвращает итерируемый объект по парам ключ-значение (используется по умолчанию в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).</w:t>
      </w:r>
    </w:p>
    <w:p w14:paraId="2230F2D1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В отличии от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перебор происходит в том же порядке, в каком происходило добавление элементов. Также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имеет встроенный метод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. 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F570B">
        <w:rPr>
          <w:rFonts w:ascii="Times New Roman" w:hAnsi="Times New Roman" w:cs="Times New Roman"/>
          <w:sz w:val="28"/>
          <w:szCs w:val="28"/>
        </w:rPr>
        <w:t>://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1F57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570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570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/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F570B">
        <w:rPr>
          <w:rFonts w:ascii="Times New Roman" w:hAnsi="Times New Roman" w:cs="Times New Roman"/>
          <w:sz w:val="28"/>
          <w:szCs w:val="28"/>
        </w:rPr>
        <w:t>-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1F570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F570B">
        <w:rPr>
          <w:rFonts w:ascii="Times New Roman" w:hAnsi="Times New Roman" w:cs="Times New Roman"/>
          <w:sz w:val="28"/>
          <w:szCs w:val="28"/>
          <w:lang w:val="en-US"/>
        </w:rPr>
        <w:t>perebor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-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>foreach</w:t>
      </w:r>
    </w:p>
    <w:p w14:paraId="4AE00E46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F570B">
        <w:rPr>
          <w:rFonts w:ascii="Times New Roman" w:hAnsi="Times New Roman" w:cs="Times New Roman"/>
          <w:sz w:val="28"/>
          <w:szCs w:val="28"/>
        </w:rPr>
        <w:t>Получение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map </w:t>
      </w:r>
      <w:r w:rsidRPr="001F570B">
        <w:rPr>
          <w:rFonts w:ascii="Times New Roman" w:hAnsi="Times New Roman" w:cs="Times New Roman"/>
          <w:sz w:val="28"/>
          <w:szCs w:val="28"/>
        </w:rPr>
        <w:t>из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object:</w:t>
      </w:r>
    </w:p>
    <w:p w14:paraId="10905ED0" w14:textId="77777777" w:rsidR="001F570B" w:rsidRPr="001F570B" w:rsidRDefault="001F570B" w:rsidP="001F570B">
      <w:pPr>
        <w:spacing w:after="120"/>
        <w:rPr>
          <w:rFonts w:ascii="Courier New" w:hAnsi="Courier New" w:cs="Courier New"/>
          <w:sz w:val="28"/>
          <w:szCs w:val="28"/>
          <w:lang w:val="en-US"/>
        </w:rPr>
      </w:pPr>
      <w:r w:rsidRPr="001F570B">
        <w:rPr>
          <w:rFonts w:ascii="Courier New" w:hAnsi="Courier New" w:cs="Courier New"/>
          <w:sz w:val="28"/>
          <w:szCs w:val="28"/>
          <w:lang w:val="en-US"/>
        </w:rPr>
        <w:t xml:space="preserve">let map = new </w:t>
      </w:r>
      <w:proofErr w:type="gramStart"/>
      <w:r w:rsidRPr="001F570B">
        <w:rPr>
          <w:rFonts w:ascii="Courier New" w:hAnsi="Courier New" w:cs="Courier New"/>
          <w:sz w:val="28"/>
          <w:szCs w:val="28"/>
          <w:lang w:val="en-US"/>
        </w:rPr>
        <w:t>Map(</w:t>
      </w:r>
      <w:proofErr w:type="spellStart"/>
      <w:proofErr w:type="gramEnd"/>
      <w:r w:rsidRPr="001F570B">
        <w:rPr>
          <w:rFonts w:ascii="Courier New" w:hAnsi="Courier New" w:cs="Courier New"/>
          <w:sz w:val="28"/>
          <w:szCs w:val="28"/>
          <w:lang w:val="en-US"/>
        </w:rPr>
        <w:t>Object.entries</w:t>
      </w:r>
      <w:proofErr w:type="spellEnd"/>
      <w:r w:rsidRPr="001F570B">
        <w:rPr>
          <w:rFonts w:ascii="Courier New" w:hAnsi="Courier New" w:cs="Courier New"/>
          <w:sz w:val="28"/>
          <w:szCs w:val="28"/>
          <w:lang w:val="en-US"/>
        </w:rPr>
        <w:t>(obj));</w:t>
      </w:r>
    </w:p>
    <w:p w14:paraId="0D91FAB4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F570B">
        <w:rPr>
          <w:rFonts w:ascii="Times New Roman" w:hAnsi="Times New Roman" w:cs="Times New Roman"/>
          <w:sz w:val="28"/>
          <w:szCs w:val="28"/>
        </w:rPr>
        <w:t>Получение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r w:rsidRPr="001F570B">
        <w:rPr>
          <w:rFonts w:ascii="Times New Roman" w:hAnsi="Times New Roman" w:cs="Times New Roman"/>
          <w:sz w:val="28"/>
          <w:szCs w:val="28"/>
        </w:rPr>
        <w:t>из</w:t>
      </w:r>
      <w:r w:rsidRPr="001F570B">
        <w:rPr>
          <w:rFonts w:ascii="Times New Roman" w:hAnsi="Times New Roman" w:cs="Times New Roman"/>
          <w:sz w:val="28"/>
          <w:szCs w:val="28"/>
          <w:lang w:val="en-US"/>
        </w:rPr>
        <w:t xml:space="preserve"> map:</w:t>
      </w:r>
    </w:p>
    <w:p w14:paraId="344B7427" w14:textId="77777777" w:rsidR="001F570B" w:rsidRPr="001F570B" w:rsidRDefault="001F570B" w:rsidP="001F570B">
      <w:pPr>
        <w:spacing w:after="120"/>
        <w:rPr>
          <w:rFonts w:ascii="Courier New" w:hAnsi="Courier New" w:cs="Courier New"/>
          <w:sz w:val="28"/>
          <w:szCs w:val="28"/>
          <w:lang w:val="en-US"/>
        </w:rPr>
      </w:pPr>
      <w:r w:rsidRPr="001F570B">
        <w:rPr>
          <w:rFonts w:ascii="Courier New" w:hAnsi="Courier New" w:cs="Courier New"/>
          <w:sz w:val="28"/>
          <w:szCs w:val="28"/>
          <w:lang w:val="en-US"/>
        </w:rPr>
        <w:t xml:space="preserve">let obj = </w:t>
      </w:r>
      <w:proofErr w:type="spellStart"/>
      <w:r w:rsidRPr="001F570B">
        <w:rPr>
          <w:rFonts w:ascii="Courier New" w:hAnsi="Courier New" w:cs="Courier New"/>
          <w:sz w:val="28"/>
          <w:szCs w:val="28"/>
          <w:lang w:val="en-US"/>
        </w:rPr>
        <w:t>Object.fromEntries</w:t>
      </w:r>
      <w:proofErr w:type="spellEnd"/>
      <w:r w:rsidRPr="001F570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1F570B">
        <w:rPr>
          <w:rFonts w:ascii="Courier New" w:hAnsi="Courier New" w:cs="Courier New"/>
          <w:sz w:val="28"/>
          <w:szCs w:val="28"/>
          <w:lang w:val="en-US"/>
        </w:rPr>
        <w:t>map.entries</w:t>
      </w:r>
      <w:proofErr w:type="spellEnd"/>
      <w:proofErr w:type="gramEnd"/>
      <w:r w:rsidRPr="001F570B">
        <w:rPr>
          <w:rFonts w:ascii="Courier New" w:hAnsi="Courier New" w:cs="Courier New"/>
          <w:sz w:val="28"/>
          <w:szCs w:val="28"/>
          <w:lang w:val="en-US"/>
        </w:rPr>
        <w:t>());</w:t>
      </w:r>
    </w:p>
    <w:p w14:paraId="4DB3CED0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ключи должны быть объектами, а не примитивами. Если на такой ключ нет ссылок извне, то он удалится сборщиком мусора. Он не поддерживает </w:t>
      </w:r>
      <w:proofErr w:type="spellStart"/>
      <w:proofErr w:type="gramStart"/>
      <w:r w:rsidRPr="001F570B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570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entries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0611E8D1" w14:textId="77777777" w:rsidR="001F570B" w:rsidRPr="001F570B" w:rsidRDefault="001F570B" w:rsidP="001F570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570B">
        <w:rPr>
          <w:rFonts w:ascii="Times New Roman" w:hAnsi="Times New Roman" w:cs="Times New Roman"/>
          <w:sz w:val="28"/>
          <w:szCs w:val="28"/>
        </w:rPr>
        <w:t xml:space="preserve">В основном, </w:t>
      </w:r>
      <w:proofErr w:type="spellStart"/>
      <w:r w:rsidRPr="001F570B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1F570B">
        <w:rPr>
          <w:rFonts w:ascii="Times New Roman" w:hAnsi="Times New Roman" w:cs="Times New Roman"/>
          <w:sz w:val="28"/>
          <w:szCs w:val="28"/>
        </w:rPr>
        <w:t xml:space="preserve"> используется как дополнительное хранилище данных или для кэширования. </w:t>
      </w:r>
    </w:p>
    <w:p w14:paraId="11985206" w14:textId="7A889373" w:rsidR="001F570B" w:rsidRDefault="001F570B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48D9664" w14:textId="5F99D418" w:rsidR="00201FF7" w:rsidRPr="004F02C5" w:rsidRDefault="00201FF7" w:rsidP="00201FF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ЗАМЫКАНИЯ. ЛЕКСИЧЕСКОЕ ОКРУЖЕНИЕ</w:t>
      </w:r>
    </w:p>
    <w:p w14:paraId="7C6F352F" w14:textId="3B7E9FDC" w:rsidR="00201FF7" w:rsidRDefault="004F02C5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</w:t>
      </w:r>
      <w:r w:rsidR="002D5A80">
        <w:rPr>
          <w:rFonts w:ascii="Times New Roman" w:hAnsi="Times New Roman" w:cs="Times New Roman"/>
          <w:sz w:val="28"/>
          <w:szCs w:val="28"/>
        </w:rPr>
        <w:t xml:space="preserve">й выполняемой функции, блока кода и скрипта есть связанный с ним объект, называемый </w:t>
      </w:r>
      <w:r w:rsidR="002D5A80" w:rsidRPr="00245B21">
        <w:rPr>
          <w:rFonts w:ascii="Times New Roman" w:hAnsi="Times New Roman" w:cs="Times New Roman"/>
          <w:b/>
          <w:sz w:val="28"/>
          <w:szCs w:val="28"/>
        </w:rPr>
        <w:t>лексическим окружением</w:t>
      </w:r>
      <w:r w:rsidR="00245B21" w:rsidRPr="00245B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321F">
        <w:rPr>
          <w:rFonts w:ascii="Times New Roman" w:hAnsi="Times New Roman" w:cs="Times New Roman"/>
          <w:b/>
          <w:sz w:val="28"/>
          <w:szCs w:val="28"/>
          <w:lang w:val="en-US"/>
        </w:rPr>
        <w:t>LexicalEnviroment</w:t>
      </w:r>
      <w:proofErr w:type="spellEnd"/>
      <w:r w:rsidR="00245B21" w:rsidRPr="00245B21">
        <w:rPr>
          <w:rFonts w:ascii="Times New Roman" w:hAnsi="Times New Roman" w:cs="Times New Roman"/>
          <w:sz w:val="28"/>
          <w:szCs w:val="28"/>
        </w:rPr>
        <w:t>).</w:t>
      </w:r>
    </w:p>
    <w:p w14:paraId="03C78BB3" w14:textId="42FE6349" w:rsidR="005F321F" w:rsidRDefault="005F321F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состоит из двух частей:</w:t>
      </w:r>
    </w:p>
    <w:p w14:paraId="3433C136" w14:textId="2C857C91" w:rsidR="005F321F" w:rsidRDefault="005F321F" w:rsidP="001E523F">
      <w:pPr>
        <w:pStyle w:val="a3"/>
        <w:numPr>
          <w:ilvl w:val="1"/>
          <w:numId w:val="7"/>
        </w:numPr>
        <w:spacing w:after="120"/>
        <w:ind w:left="567" w:hanging="28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Enviroment</w:t>
      </w:r>
      <w:proofErr w:type="spellEnd"/>
      <w:r w:rsidRPr="005F32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Record</w:t>
      </w:r>
      <w:r w:rsidRPr="005F32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F321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 w:rsidRPr="005F32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3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котором как свойства хранятся все локальные переменные (а также некоторая другая информация, такая как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F321F">
        <w:rPr>
          <w:rFonts w:ascii="Times New Roman" w:hAnsi="Times New Roman" w:cs="Times New Roman"/>
          <w:sz w:val="28"/>
          <w:szCs w:val="28"/>
        </w:rPr>
        <w:t>.</w:t>
      </w:r>
    </w:p>
    <w:p w14:paraId="18088625" w14:textId="5C4826A8" w:rsidR="001E523F" w:rsidRDefault="001E523F" w:rsidP="001E523F">
      <w:pPr>
        <w:pStyle w:val="a3"/>
        <w:numPr>
          <w:ilvl w:val="1"/>
          <w:numId w:val="7"/>
        </w:numPr>
        <w:spacing w:after="120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внешнее лексическое окружение.</w:t>
      </w:r>
    </w:p>
    <w:p w14:paraId="56FFF59D" w14:textId="65F0F70D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E523F">
        <w:rPr>
          <w:rFonts w:ascii="Times New Roman" w:hAnsi="Times New Roman" w:cs="Times New Roman"/>
          <w:sz w:val="28"/>
          <w:szCs w:val="28"/>
        </w:rPr>
        <w:t xml:space="preserve">"Переменная" – это просто свойство специального внутреннего объекта: </w:t>
      </w:r>
      <w:proofErr w:type="spellStart"/>
      <w:r w:rsidRPr="001E523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1E5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3F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E523F">
        <w:rPr>
          <w:rFonts w:ascii="Times New Roman" w:hAnsi="Times New Roman" w:cs="Times New Roman"/>
          <w:sz w:val="28"/>
          <w:szCs w:val="28"/>
        </w:rPr>
        <w:t>. «Получить или изменить переменную», означает, «получить или изменить свойство этого объекта».</w:t>
      </w:r>
    </w:p>
    <w:p w14:paraId="68429545" w14:textId="6526DFBE" w:rsidR="003C197A" w:rsidRP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Вручную мы не можем изменять этот объект с помощью кода. Этим занимается сам движок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оптимизацией этого объекта (удалением неиспользуемых переменных и т.п.)</w:t>
      </w:r>
    </w:p>
    <w:p w14:paraId="77911EFC" w14:textId="38395B28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Глобальное лексическое окружение – </w:t>
      </w:r>
      <w:r>
        <w:rPr>
          <w:rFonts w:ascii="Times New Roman" w:hAnsi="Times New Roman" w:cs="Times New Roman"/>
          <w:sz w:val="28"/>
          <w:szCs w:val="28"/>
        </w:rPr>
        <w:t>связанно со всем скриптом.</w:t>
      </w:r>
      <w:r w:rsidR="003C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внешнее окружение у него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E52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B1C5A" w14:textId="13CFF016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попадают в лексическое окружение, когда выполнение скрипта доходит до их инициализации.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объявленные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E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1E5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попадают в лексическое окружение сразу, после его создания, независимо от того где они объявлены (поэтому мы можем вызывать функцию до ее определения).</w:t>
      </w:r>
    </w:p>
    <w:p w14:paraId="2B3A323E" w14:textId="0B6AD444" w:rsidR="001E523F" w:rsidRDefault="001E523F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C197A">
        <w:rPr>
          <w:rFonts w:ascii="Times New Roman" w:hAnsi="Times New Roman" w:cs="Times New Roman"/>
          <w:b/>
          <w:sz w:val="28"/>
          <w:szCs w:val="28"/>
        </w:rPr>
        <w:t>При запуске функции</w:t>
      </w:r>
      <w:r>
        <w:rPr>
          <w:rFonts w:ascii="Times New Roman" w:hAnsi="Times New Roman" w:cs="Times New Roman"/>
          <w:sz w:val="28"/>
          <w:szCs w:val="28"/>
        </w:rPr>
        <w:t xml:space="preserve"> для нее автоматически </w:t>
      </w:r>
      <w:r w:rsidRPr="003C197A">
        <w:rPr>
          <w:rFonts w:ascii="Times New Roman" w:hAnsi="Times New Roman" w:cs="Times New Roman"/>
          <w:b/>
          <w:sz w:val="28"/>
          <w:szCs w:val="28"/>
        </w:rPr>
        <w:t>создается лексическое окружение</w:t>
      </w:r>
      <w:r w:rsidR="003C197A">
        <w:rPr>
          <w:rFonts w:ascii="Times New Roman" w:hAnsi="Times New Roman" w:cs="Times New Roman"/>
          <w:sz w:val="28"/>
          <w:szCs w:val="28"/>
        </w:rPr>
        <w:t>, для хранения локальных переменных и параметров вызова.</w:t>
      </w:r>
    </w:p>
    <w:p w14:paraId="1C5DFA2A" w14:textId="2701BFA5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C197A">
        <w:rPr>
          <w:rFonts w:ascii="Times New Roman" w:hAnsi="Times New Roman" w:cs="Times New Roman"/>
          <w:b/>
          <w:sz w:val="28"/>
          <w:szCs w:val="28"/>
        </w:rPr>
        <w:t>Поиск переменной</w:t>
      </w:r>
      <w:r>
        <w:rPr>
          <w:rFonts w:ascii="Times New Roman" w:hAnsi="Times New Roman" w:cs="Times New Roman"/>
          <w:sz w:val="28"/>
          <w:szCs w:val="28"/>
        </w:rPr>
        <w:t xml:space="preserve"> поочередно выполняется </w:t>
      </w:r>
      <w:r w:rsidRPr="003C197A">
        <w:rPr>
          <w:rFonts w:ascii="Times New Roman" w:hAnsi="Times New Roman" w:cs="Times New Roman"/>
          <w:b/>
          <w:sz w:val="28"/>
          <w:szCs w:val="28"/>
        </w:rPr>
        <w:t>сначала во внутреннем, потом во внешнем</w:t>
      </w:r>
      <w:r>
        <w:rPr>
          <w:rFonts w:ascii="Times New Roman" w:hAnsi="Times New Roman" w:cs="Times New Roman"/>
          <w:sz w:val="28"/>
          <w:szCs w:val="28"/>
        </w:rPr>
        <w:t xml:space="preserve"> окружении и т.д. до глобального.</w:t>
      </w:r>
    </w:p>
    <w:p w14:paraId="0921E853" w14:textId="1F6258F0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раз </w:t>
      </w:r>
      <w:r w:rsidRPr="003C197A">
        <w:rPr>
          <w:rFonts w:ascii="Times New Roman" w:hAnsi="Times New Roman" w:cs="Times New Roman"/>
          <w:b/>
          <w:sz w:val="28"/>
          <w:szCs w:val="28"/>
        </w:rPr>
        <w:t>при вызове функции создается новое лексическое окружение</w:t>
      </w:r>
      <w:r>
        <w:rPr>
          <w:rFonts w:ascii="Times New Roman" w:hAnsi="Times New Roman" w:cs="Times New Roman"/>
          <w:sz w:val="28"/>
          <w:szCs w:val="28"/>
        </w:rPr>
        <w:t>, со своими, специфичными для этого вызова переменными и параметрами.</w:t>
      </w:r>
    </w:p>
    <w:p w14:paraId="1AFAABA8" w14:textId="07265BB4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Вложенная функция </w:t>
      </w:r>
      <w:r>
        <w:rPr>
          <w:rFonts w:ascii="Times New Roman" w:hAnsi="Times New Roman" w:cs="Times New Roman"/>
          <w:sz w:val="28"/>
          <w:szCs w:val="28"/>
        </w:rPr>
        <w:t>– функция, которая создается внутри другой функции. Она имеет доступ к лексическому окружению внешней.</w:t>
      </w:r>
      <w:r w:rsidR="000543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8B665" w14:textId="017F629B" w:rsidR="00054389" w:rsidRPr="00054389" w:rsidRDefault="00054389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функции при создании получают скрытое свойство </w:t>
      </w:r>
      <w:r w:rsidRPr="00054389">
        <w:rPr>
          <w:rFonts w:ascii="Times New Roman" w:hAnsi="Times New Roman" w:cs="Times New Roman"/>
          <w:b/>
          <w:sz w:val="28"/>
          <w:szCs w:val="28"/>
        </w:rPr>
        <w:t>[[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Pr="00054389">
        <w:rPr>
          <w:rFonts w:ascii="Times New Roman" w:hAnsi="Times New Roman" w:cs="Times New Roman"/>
          <w:b/>
          <w:sz w:val="28"/>
          <w:szCs w:val="28"/>
        </w:rPr>
        <w:t>]]</w:t>
      </w:r>
      <w:r>
        <w:rPr>
          <w:rFonts w:ascii="Times New Roman" w:hAnsi="Times New Roman" w:cs="Times New Roman"/>
          <w:sz w:val="28"/>
          <w:szCs w:val="28"/>
        </w:rPr>
        <w:t xml:space="preserve">, которое ссылается на лексическое окружение места, где они были созданы. Таким образом при вызове функции и создании ее лексического окружения, ссылка на внешнее окружение берется из переменной </w:t>
      </w:r>
      <w:r w:rsidRPr="00054389">
        <w:rPr>
          <w:rFonts w:ascii="Times New Roman" w:hAnsi="Times New Roman" w:cs="Times New Roman"/>
          <w:sz w:val="28"/>
          <w:szCs w:val="28"/>
        </w:rPr>
        <w:t>[[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054389">
        <w:rPr>
          <w:rFonts w:ascii="Times New Roman" w:hAnsi="Times New Roman" w:cs="Times New Roman"/>
          <w:sz w:val="28"/>
          <w:szCs w:val="28"/>
        </w:rPr>
        <w:t>]].</w:t>
      </w:r>
    </w:p>
    <w:p w14:paraId="6BB351C4" w14:textId="51243A84" w:rsidR="003C197A" w:rsidRDefault="003C197A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B1832" wp14:editId="7F9BE6A4">
            <wp:extent cx="5524500" cy="1762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C10D" w14:textId="6D80E68E" w:rsidR="00E94ABC" w:rsidRDefault="00E94ABC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случаев, объект лексического окружения существует до того момента, пока есть функция, которая может его использовать.</w:t>
      </w:r>
    </w:p>
    <w:p w14:paraId="0519D3FE" w14:textId="162E74B1" w:rsidR="004C7785" w:rsidRDefault="004C7785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Замыкание – </w:t>
      </w:r>
      <w:r>
        <w:rPr>
          <w:rFonts w:ascii="Times New Roman" w:hAnsi="Times New Roman" w:cs="Times New Roman"/>
          <w:sz w:val="28"/>
          <w:szCs w:val="28"/>
        </w:rPr>
        <w:t xml:space="preserve">это функция, которая запоминает внешние переменные и может получать к ним доступ.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C7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функции изначально являются замыканиями (кроме созданных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C77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C77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77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3F6A98" w14:textId="548062DD" w:rsidR="00ED436E" w:rsidRPr="003F43A1" w:rsidRDefault="00ED436E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функциях созданных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D4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D4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436E">
        <w:rPr>
          <w:rFonts w:ascii="Times New Roman" w:hAnsi="Times New Roman" w:cs="Times New Roman"/>
          <w:sz w:val="28"/>
          <w:szCs w:val="28"/>
        </w:rPr>
        <w:t xml:space="preserve">) </w:t>
      </w:r>
      <w:r w:rsidR="009353E4">
        <w:rPr>
          <w:rFonts w:ascii="Times New Roman" w:hAnsi="Times New Roman" w:cs="Times New Roman"/>
          <w:sz w:val="28"/>
          <w:szCs w:val="28"/>
        </w:rPr>
        <w:t>внешнее окружение всегда является глобальным.</w:t>
      </w:r>
    </w:p>
    <w:p w14:paraId="25047361" w14:textId="2653077D" w:rsidR="004C7785" w:rsidRDefault="004C7785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Лексическое окружение создается для любого блока кода: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C7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C7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C77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любой блок кода в </w:t>
      </w:r>
      <w:r w:rsidRPr="004C7785">
        <w:rPr>
          <w:rFonts w:ascii="Times New Roman" w:hAnsi="Times New Roman" w:cs="Times New Roman"/>
          <w:sz w:val="28"/>
          <w:szCs w:val="28"/>
        </w:rPr>
        <w:t>{}.</w:t>
      </w:r>
    </w:p>
    <w:p w14:paraId="5A5300A1" w14:textId="5A757E84" w:rsidR="004C7785" w:rsidRPr="004C7785" w:rsidRDefault="004C7785" w:rsidP="001E52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итерации цикла свое лексическое окружение.</w:t>
      </w:r>
    </w:p>
    <w:p w14:paraId="53914435" w14:textId="77777777" w:rsidR="005F321F" w:rsidRPr="005F321F" w:rsidRDefault="005F321F" w:rsidP="00201FF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3202E5" w14:textId="1AE031E4" w:rsidR="00B52ECE" w:rsidRPr="00FF3910" w:rsidRDefault="00B52ECE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КОНТЕКСТ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</w:p>
    <w:p w14:paraId="102185C9" w14:textId="2AD2FA62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информации внутри объекта метод может использовать ключевое слово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4377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C488E" w14:textId="1C3F6EA2" w:rsidR="00437760" w:rsidRDefault="00437760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Грубо говоря </w:t>
      </w:r>
      <w:r w:rsidRPr="00437760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4377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объект перед точкой</w:t>
      </w:r>
      <w:r w:rsidR="00B52ECE">
        <w:rPr>
          <w:rFonts w:ascii="Times New Roman" w:hAnsi="Times New Roman" w:cs="Times New Roman"/>
          <w:sz w:val="28"/>
          <w:szCs w:val="28"/>
        </w:rPr>
        <w:t>, который используется для вызова метода.</w:t>
      </w:r>
    </w:p>
    <w:p w14:paraId="4883F7F8" w14:textId="33EF8DAF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6C062E" wp14:editId="34360FEB">
            <wp:extent cx="3190875" cy="93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7441" w14:textId="77777777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167B3C2" w14:textId="22AFCF14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 является фиксированным. 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 во время выполнения кода, в зависимости от контекста.</w:t>
      </w:r>
    </w:p>
    <w:p w14:paraId="4DA7E597" w14:textId="057A6147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можно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 в любой функции, даже если это не метод объекта.</w:t>
      </w:r>
    </w:p>
    <w:p w14:paraId="42F287E8" w14:textId="3A1D111A" w:rsidR="00B52ECE" w:rsidRDefault="00B52ECE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строгом режиме в таком коде </w:t>
      </w:r>
      <w:r w:rsidRPr="004169E5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B52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являться </w:t>
      </w:r>
      <w:proofErr w:type="spellStart"/>
      <w:r w:rsidR="004169E5" w:rsidRPr="004169E5">
        <w:rPr>
          <w:rFonts w:ascii="Times New Roman" w:hAnsi="Times New Roman" w:cs="Times New Roman"/>
          <w:b/>
          <w:sz w:val="28"/>
          <w:szCs w:val="28"/>
          <w:lang w:val="en-US"/>
        </w:rPr>
        <w:t>undefind</w:t>
      </w:r>
      <w:proofErr w:type="spellEnd"/>
      <w:r w:rsidR="004169E5" w:rsidRPr="004169E5">
        <w:rPr>
          <w:rFonts w:ascii="Times New Roman" w:hAnsi="Times New Roman" w:cs="Times New Roman"/>
          <w:b/>
          <w:sz w:val="28"/>
          <w:szCs w:val="28"/>
        </w:rPr>
        <w:t>.</w:t>
      </w:r>
    </w:p>
    <w:p w14:paraId="32D23396" w14:textId="77777777" w:rsidR="004169E5" w:rsidRPr="004169E5" w:rsidRDefault="004169E5" w:rsidP="004169E5">
      <w:pPr>
        <w:rPr>
          <w:rFonts w:ascii="Times New Roman" w:hAnsi="Times New Roman" w:cs="Times New Roman"/>
          <w:sz w:val="28"/>
          <w:szCs w:val="28"/>
        </w:rPr>
      </w:pPr>
      <w:r w:rsidRPr="004169E5">
        <w:rPr>
          <w:rFonts w:ascii="Times New Roman" w:hAnsi="Times New Roman" w:cs="Times New Roman"/>
          <w:sz w:val="28"/>
          <w:szCs w:val="28"/>
        </w:rPr>
        <w:t xml:space="preserve">В нестрогом режиме значением </w:t>
      </w:r>
      <w:proofErr w:type="spellStart"/>
      <w:r w:rsidRPr="004169E5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4169E5">
        <w:rPr>
          <w:rFonts w:ascii="Times New Roman" w:hAnsi="Times New Roman" w:cs="Times New Roman"/>
          <w:sz w:val="28"/>
          <w:szCs w:val="28"/>
        </w:rPr>
        <w:t xml:space="preserve"> в таком случае будет </w:t>
      </w:r>
      <w:r w:rsidRPr="004169E5">
        <w:rPr>
          <w:rFonts w:ascii="Times New Roman" w:hAnsi="Times New Roman" w:cs="Times New Roman"/>
          <w:b/>
          <w:sz w:val="28"/>
          <w:szCs w:val="28"/>
        </w:rPr>
        <w:t>глобальный объект</w:t>
      </w:r>
      <w:r w:rsidRPr="004169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69E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169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69E5">
        <w:rPr>
          <w:rFonts w:ascii="Times New Roman" w:hAnsi="Times New Roman" w:cs="Times New Roman"/>
          <w:sz w:val="28"/>
          <w:szCs w:val="28"/>
        </w:rPr>
        <w:t>браузерe</w:t>
      </w:r>
      <w:proofErr w:type="spellEnd"/>
      <w:r w:rsidRPr="004169E5">
        <w:rPr>
          <w:rFonts w:ascii="Times New Roman" w:hAnsi="Times New Roman" w:cs="Times New Roman"/>
          <w:sz w:val="28"/>
          <w:szCs w:val="28"/>
        </w:rPr>
        <w:t>).</w:t>
      </w:r>
    </w:p>
    <w:p w14:paraId="0825F26F" w14:textId="4511E23A" w:rsidR="004169E5" w:rsidRDefault="004169E5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5A2091A7" w14:textId="224E1183" w:rsidR="004169E5" w:rsidRPr="002A70A2" w:rsidRDefault="004169E5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b/>
          <w:sz w:val="28"/>
          <w:szCs w:val="28"/>
        </w:rPr>
        <w:t xml:space="preserve">стрелочных функций нет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4169E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берется из внешней функции</w:t>
      </w:r>
      <w:r w:rsidR="005258EF">
        <w:rPr>
          <w:rFonts w:ascii="Times New Roman" w:hAnsi="Times New Roman" w:cs="Times New Roman"/>
          <w:sz w:val="28"/>
          <w:szCs w:val="28"/>
        </w:rPr>
        <w:t xml:space="preserve"> (в </w:t>
      </w:r>
      <w:proofErr w:type="gramStart"/>
      <w:r w:rsidR="005258EF">
        <w:rPr>
          <w:rFonts w:ascii="Times New Roman" w:hAnsi="Times New Roman" w:cs="Times New Roman"/>
          <w:sz w:val="28"/>
          <w:szCs w:val="28"/>
        </w:rPr>
        <w:t>принципе</w:t>
      </w:r>
      <w:proofErr w:type="gramEnd"/>
      <w:r w:rsidR="005258EF">
        <w:rPr>
          <w:rFonts w:ascii="Times New Roman" w:hAnsi="Times New Roman" w:cs="Times New Roman"/>
          <w:sz w:val="28"/>
          <w:szCs w:val="28"/>
        </w:rPr>
        <w:t xml:space="preserve"> как и любая переменная которой нет в локальном окружении)</w:t>
      </w:r>
      <w:r w:rsidR="002A70A2" w:rsidRPr="002A70A2">
        <w:rPr>
          <w:rFonts w:ascii="Times New Roman" w:hAnsi="Times New Roman" w:cs="Times New Roman"/>
          <w:sz w:val="28"/>
          <w:szCs w:val="28"/>
        </w:rPr>
        <w:t xml:space="preserve">. </w:t>
      </w:r>
      <w:r w:rsidR="002A70A2">
        <w:rPr>
          <w:rFonts w:ascii="Times New Roman" w:hAnsi="Times New Roman" w:cs="Times New Roman"/>
          <w:sz w:val="28"/>
          <w:szCs w:val="28"/>
        </w:rPr>
        <w:t xml:space="preserve">При вызове стрелочной функции можно </w:t>
      </w:r>
      <w:proofErr w:type="gramStart"/>
      <w:r w:rsidR="002A70A2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="002A70A2">
        <w:rPr>
          <w:rFonts w:ascii="Times New Roman" w:hAnsi="Times New Roman" w:cs="Times New Roman"/>
          <w:sz w:val="28"/>
          <w:szCs w:val="28"/>
        </w:rPr>
        <w:t xml:space="preserve"> что контекст перебрасывается на ступеньку выше.</w:t>
      </w:r>
    </w:p>
    <w:p w14:paraId="6996FD23" w14:textId="7ADAB0AB" w:rsidR="00B52ECE" w:rsidRDefault="00B52EC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E7FE1" wp14:editId="635CA5D1">
            <wp:extent cx="2600325" cy="1076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9D9" w14:textId="6A2738B2" w:rsidR="003B065E" w:rsidRDefault="003B065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DB6EDB6" w14:textId="2D8A039D" w:rsidR="003B065E" w:rsidRDefault="003B065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3B065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proofErr w:type="gramEnd"/>
      <w:r w:rsidRPr="003B065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3B065E">
        <w:rPr>
          <w:rFonts w:ascii="Times New Roman" w:hAnsi="Times New Roman" w:cs="Times New Roman"/>
          <w:b/>
          <w:sz w:val="28"/>
          <w:szCs w:val="28"/>
        </w:rPr>
        <w:t>, …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3B065E">
        <w:rPr>
          <w:rFonts w:ascii="Times New Roman" w:hAnsi="Times New Roman" w:cs="Times New Roman"/>
          <w:b/>
          <w:sz w:val="28"/>
          <w:szCs w:val="28"/>
        </w:rPr>
        <w:t>)</w:t>
      </w:r>
      <w:r w:rsidRPr="003B06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встроенный метод функции, который позволяет вызывать функцию, явно устанавливая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B065E">
        <w:rPr>
          <w:rFonts w:ascii="Times New Roman" w:hAnsi="Times New Roman" w:cs="Times New Roman"/>
          <w:sz w:val="28"/>
          <w:szCs w:val="28"/>
        </w:rPr>
        <w:t>.</w:t>
      </w:r>
    </w:p>
    <w:p w14:paraId="22B9696A" w14:textId="761BB5BE" w:rsidR="003B065E" w:rsidRPr="003F43A1" w:rsidRDefault="003B065E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запускает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B06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первый аргумент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, а последующие как ее аргументы.</w:t>
      </w:r>
    </w:p>
    <w:p w14:paraId="201833A2" w14:textId="25E673AD" w:rsidR="00035A67" w:rsidRDefault="00FE3F8F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035A67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nc</w:t>
      </w:r>
      <w:proofErr w:type="spellEnd"/>
      <w:r w:rsidRPr="00FE3F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apply</w:t>
      </w:r>
      <w:proofErr w:type="gramEnd"/>
      <w:r w:rsidRPr="00FE3F8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FE3F8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FE3F8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FE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FE3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E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аргументы не по одному, а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F085D2" w14:textId="6A4A9830" w:rsidR="00FE3F8F" w:rsidRDefault="00FE3F8F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ABD4D8B" w14:textId="1612E587" w:rsidR="00FE3F8F" w:rsidRDefault="00FE3F8F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методов объекта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FE3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возникает известная проблема – </w:t>
      </w:r>
      <w:r w:rsidRPr="00FE3F8F">
        <w:rPr>
          <w:rFonts w:ascii="Times New Roman" w:hAnsi="Times New Roman" w:cs="Times New Roman"/>
          <w:b/>
          <w:sz w:val="28"/>
          <w:szCs w:val="28"/>
        </w:rPr>
        <w:t xml:space="preserve">потеря </w:t>
      </w:r>
      <w:r w:rsidRPr="00FE3F8F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FE3F8F">
        <w:rPr>
          <w:rFonts w:ascii="Times New Roman" w:hAnsi="Times New Roman" w:cs="Times New Roman"/>
          <w:b/>
          <w:sz w:val="28"/>
          <w:szCs w:val="28"/>
        </w:rPr>
        <w:t>.</w:t>
      </w:r>
    </w:p>
    <w:p w14:paraId="6DFC2908" w14:textId="5764E313" w:rsidR="00FE3F8F" w:rsidRDefault="00363F0C" w:rsidP="00B262E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363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браузере имеет особенность: он 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63F0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63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вызова функции.</w:t>
      </w:r>
    </w:p>
    <w:p w14:paraId="5468253F" w14:textId="3DE999ED" w:rsidR="00363F0C" w:rsidRDefault="00363F0C" w:rsidP="00B262E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63F0C">
        <w:rPr>
          <w:rFonts w:ascii="Times New Roman" w:hAnsi="Times New Roman" w:cs="Times New Roman"/>
          <w:b/>
          <w:sz w:val="28"/>
          <w:szCs w:val="28"/>
        </w:rPr>
        <w:t>Решения:</w:t>
      </w:r>
    </w:p>
    <w:p w14:paraId="5B629EDB" w14:textId="12B6ED17" w:rsidR="00363F0C" w:rsidRPr="00363F0C" w:rsidRDefault="00363F0C" w:rsidP="00363F0C">
      <w:pPr>
        <w:pStyle w:val="a3"/>
        <w:numPr>
          <w:ilvl w:val="0"/>
          <w:numId w:val="29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Обернуть вызов в анонимную функцию, сделав замыкание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2657610C" wp14:editId="0132BE30">
            <wp:extent cx="3505200" cy="2295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EB240EF" w14:textId="1065856D" w:rsidR="00363F0C" w:rsidRPr="00363F0C" w:rsidRDefault="00363F0C" w:rsidP="00363F0C">
      <w:pPr>
        <w:pStyle w:val="a3"/>
        <w:numPr>
          <w:ilvl w:val="0"/>
          <w:numId w:val="29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Привязать контекст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</w:p>
    <w:p w14:paraId="21BC6C22" w14:textId="794097FE" w:rsidR="00363F0C" w:rsidRPr="00EA06FE" w:rsidRDefault="008E668D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Pr="008E66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boundFunc</w:t>
      </w:r>
      <w:proofErr w:type="spellEnd"/>
      <w:r w:rsidRPr="008E668D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E66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proofErr w:type="gramEnd"/>
      <w:r w:rsidRPr="008E668D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8E668D">
        <w:rPr>
          <w:rFonts w:ascii="Times New Roman" w:hAnsi="Times New Roman" w:cs="Times New Roman"/>
          <w:b/>
          <w:sz w:val="28"/>
          <w:szCs w:val="28"/>
        </w:rPr>
        <w:t>)</w:t>
      </w:r>
      <w:r w:rsidRPr="008E66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особый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экзотический объект, который вызывается как функция и прозрачно передает вызов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E6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устанавливая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8E668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8E66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boundFunc</w:t>
      </w:r>
      <w:proofErr w:type="spellEnd"/>
      <w:r w:rsidRPr="003F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подобен вызову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F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фиксированным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F43A1">
        <w:rPr>
          <w:rFonts w:ascii="Times New Roman" w:hAnsi="Times New Roman" w:cs="Times New Roman"/>
          <w:sz w:val="28"/>
          <w:szCs w:val="28"/>
        </w:rPr>
        <w:t>.</w:t>
      </w:r>
      <w:r w:rsidR="00883F03" w:rsidRPr="003F43A1">
        <w:rPr>
          <w:rFonts w:ascii="Times New Roman" w:hAnsi="Times New Roman" w:cs="Times New Roman"/>
          <w:sz w:val="28"/>
          <w:szCs w:val="28"/>
        </w:rPr>
        <w:br/>
      </w:r>
      <w:r w:rsidR="00883F03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883F0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883F03" w:rsidRPr="00883F03">
        <w:rPr>
          <w:rFonts w:ascii="Times New Roman" w:hAnsi="Times New Roman" w:cs="Times New Roman"/>
          <w:sz w:val="28"/>
          <w:szCs w:val="28"/>
        </w:rPr>
        <w:t xml:space="preserve"> </w:t>
      </w:r>
      <w:r w:rsidR="00883F03">
        <w:rPr>
          <w:rFonts w:ascii="Times New Roman" w:hAnsi="Times New Roman" w:cs="Times New Roman"/>
          <w:sz w:val="28"/>
          <w:szCs w:val="28"/>
        </w:rPr>
        <w:t xml:space="preserve">не изменится, даже если выполнит функцию с помощью </w:t>
      </w:r>
      <w:r w:rsidR="00883F03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EA06FE" w:rsidRPr="00EA06FE">
        <w:rPr>
          <w:rFonts w:ascii="Times New Roman" w:hAnsi="Times New Roman" w:cs="Times New Roman"/>
          <w:sz w:val="28"/>
          <w:szCs w:val="28"/>
        </w:rPr>
        <w:t xml:space="preserve">, </w:t>
      </w:r>
      <w:r w:rsidR="00EA06FE">
        <w:rPr>
          <w:rFonts w:ascii="Times New Roman" w:hAnsi="Times New Roman" w:cs="Times New Roman"/>
          <w:sz w:val="28"/>
          <w:szCs w:val="28"/>
        </w:rPr>
        <w:t xml:space="preserve">и передать в качестве контекста другой объект. Такая привязка называется </w:t>
      </w:r>
      <w:r w:rsidR="00EA06FE">
        <w:rPr>
          <w:rFonts w:ascii="Times New Roman" w:hAnsi="Times New Roman" w:cs="Times New Roman"/>
          <w:b/>
          <w:sz w:val="28"/>
          <w:szCs w:val="28"/>
        </w:rPr>
        <w:t>жесткой</w:t>
      </w:r>
      <w:r w:rsidR="00EA06FE">
        <w:rPr>
          <w:rFonts w:ascii="Times New Roman" w:hAnsi="Times New Roman" w:cs="Times New Roman"/>
          <w:sz w:val="28"/>
          <w:szCs w:val="28"/>
        </w:rPr>
        <w:t>.</w:t>
      </w:r>
    </w:p>
    <w:p w14:paraId="766B33FF" w14:textId="13ADC97B" w:rsidR="008E668D" w:rsidRDefault="008E668D" w:rsidP="008E66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92BCC2" wp14:editId="71603A69">
            <wp:extent cx="3200400" cy="2152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2690" w14:textId="09F67E35" w:rsidR="008E668D" w:rsidRDefault="008E668D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8E6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так же </w:t>
      </w:r>
      <w:r>
        <w:rPr>
          <w:rFonts w:ascii="Times New Roman" w:hAnsi="Times New Roman" w:cs="Times New Roman"/>
          <w:b/>
          <w:sz w:val="28"/>
          <w:szCs w:val="28"/>
        </w:rPr>
        <w:t>привязать аргументы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46EC6" w14:textId="67B11882" w:rsidR="005258EF" w:rsidRDefault="005258EF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B9BA8" wp14:editId="416F58DE">
            <wp:extent cx="4838700" cy="447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798" w14:textId="612BD77C" w:rsidR="005258EF" w:rsidRDefault="005258EF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не все аргументы, то оставшиеся не будут привязаны.</w:t>
      </w:r>
    </w:p>
    <w:p w14:paraId="69F69067" w14:textId="330EAFE3" w:rsidR="00AD5757" w:rsidRDefault="00AD5757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7EC44C0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Назначение обработчиков</w:t>
      </w:r>
    </w:p>
    <w:p w14:paraId="2E16341F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прямо в разметке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, в атрибуте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&lt;событие&gt;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4DA4FD9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7182AC" wp14:editId="22AEDADA">
            <wp:extent cx="5772150" cy="466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F5A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Свойство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DOM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-объекта,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&lt;событие&gt;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E2C4063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E92EC" wp14:editId="2F272447">
            <wp:extent cx="5000625" cy="1371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F6FF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t>Если обработчик задан через атрибут, то браузер читает HTML-разметку, создаёт новую функцию из содержимого атрибута и записывает в свойство.</w:t>
      </w:r>
    </w:p>
    <w:p w14:paraId="4D467718" w14:textId="77777777" w:rsidR="00AD5757" w:rsidRPr="00037F8F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788A5" wp14:editId="3531D50B">
            <wp:extent cx="386715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A11F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t>Этот способ, по сути, аналогичен предыдущему. Обработчик всегда хранится в свойстве DOM-объекта, а атрибут – лишь один из способов его инициализации.</w:t>
      </w:r>
    </w:p>
    <w:p w14:paraId="5A58EE16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3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только одно свойство с определенным именем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, то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таким </w:t>
      </w:r>
      <w:proofErr w:type="gram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способом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назначить</w:t>
      </w:r>
      <w:proofErr w:type="gramEnd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более одного обработчика нельзя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B2BB4E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addEventListener</w:t>
      </w:r>
      <w:proofErr w:type="spellEnd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– позволяет назначать несколько обработчиков.</w:t>
      </w:r>
    </w:p>
    <w:p w14:paraId="03C855BD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C6DC30" wp14:editId="0EFA0B70">
            <wp:extent cx="4705350" cy="609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E231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event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события, например </w:t>
      </w:r>
      <w:r w:rsidRPr="00726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726A4F">
        <w:rPr>
          <w:rFonts w:ascii="Times New Roman" w:hAnsi="Times New Roman" w:cs="Times New Roman"/>
          <w:sz w:val="28"/>
          <w:szCs w:val="28"/>
        </w:rPr>
        <w:t>”;</w:t>
      </w:r>
    </w:p>
    <w:p w14:paraId="592B43EC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handler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функцию обработчик;</w:t>
      </w:r>
    </w:p>
    <w:p w14:paraId="6BD99191" w14:textId="77777777" w:rsidR="00AD5757" w:rsidRPr="00726A4F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options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- Дополнительный объект со свойствами: </w:t>
      </w:r>
    </w:p>
    <w:p w14:paraId="14B269E7" w14:textId="77777777" w:rsidR="00AD5757" w:rsidRPr="00FB42F3" w:rsidRDefault="00AD5757" w:rsidP="00AD5757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once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: если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true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, тогда обработчик будет автоматически удалён после выполнения.</w:t>
      </w:r>
    </w:p>
    <w:p w14:paraId="1B959112" w14:textId="77777777" w:rsidR="00AD5757" w:rsidRPr="00726A4F" w:rsidRDefault="00AD5757" w:rsidP="00AD5757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capture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фаза, на которой должен сработать обработчик</w:t>
      </w:r>
      <w:r w:rsidRPr="00726A4F">
        <w:rPr>
          <w:rFonts w:ascii="Times New Roman" w:hAnsi="Times New Roman" w:cs="Times New Roman"/>
          <w:sz w:val="28"/>
          <w:szCs w:val="28"/>
        </w:rPr>
        <w:t xml:space="preserve">. Так исторически сложилось, что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, это то же самое, что {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Если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(по умолчанию), событие </w:t>
      </w: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будет  поймано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при всплытии.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при погружении.</w:t>
      </w:r>
    </w:p>
    <w:p w14:paraId="53EB2453" w14:textId="77777777" w:rsidR="00AD5757" w:rsidRPr="00FB42F3" w:rsidRDefault="00AD5757" w:rsidP="00AD5757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passive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, то указывает, что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обработчик никогда не вызовет </w:t>
      </w: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preventDefault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Есть некоторые события, как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touchmove</w:t>
      </w:r>
      <w:proofErr w:type="spellEnd"/>
      <w:r w:rsidRPr="00937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мобильных устройствах, которое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по умолчанию начинает прокрутку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но мы можем отменить это действие в обработчике. Браузер запустит прокрутку только после выполнения всех обработчиков</w:t>
      </w:r>
      <w:r>
        <w:rPr>
          <w:rFonts w:ascii="Times New Roman" w:hAnsi="Times New Roman" w:cs="Times New Roman"/>
          <w:sz w:val="28"/>
          <w:szCs w:val="28"/>
        </w:rPr>
        <w:t xml:space="preserve">, если никакой обработчик ее не отменит.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Указав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passive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мы сообщим браузеру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что не собираемся отменять обработку по умолчанию, и браузер сразу начнет прокрутку.</w:t>
      </w:r>
    </w:p>
    <w:p w14:paraId="7EDD543F" w14:textId="77777777" w:rsidR="00AD5757" w:rsidRPr="00BC2145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0BF5FBC3" w14:textId="77777777" w:rsidR="00AD5757" w:rsidRPr="003656D4" w:rsidRDefault="00AD5757" w:rsidP="00AD5757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Для удаления обработчика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</w:t>
      </w: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removeEventListener</w:t>
      </w:r>
      <w:proofErr w:type="spellEnd"/>
    </w:p>
    <w:p w14:paraId="76C81984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56DAE" wp14:editId="649D6335">
            <wp:extent cx="4191000" cy="438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C733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Для удаления нужно передать именно ту функцию, которая была назначена.</w:t>
      </w:r>
      <w:r>
        <w:rPr>
          <w:rFonts w:ascii="Times New Roman" w:hAnsi="Times New Roman" w:cs="Times New Roman"/>
          <w:sz w:val="28"/>
          <w:szCs w:val="28"/>
        </w:rPr>
        <w:t xml:space="preserve"> Если функцию обработчик не сохранить, мы не сможем ее удалить. Нет метода, который позволяет получить из элемента обработчики событий, назначенные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.</w:t>
      </w:r>
    </w:p>
    <w:p w14:paraId="74F1DF3E" w14:textId="77777777" w:rsidR="00AD5757" w:rsidRPr="00E65246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Есть события, которые можно назначить только через </w:t>
      </w: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addEventListener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например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DOMContentLoaded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E0E4721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обработчика события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this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ссылается на элемент, на котором висит обработчик.</w:t>
      </w:r>
    </w:p>
    <w:p w14:paraId="04CBB5B4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Обработчики вызываются в порядке их назначения.</w:t>
      </w:r>
    </w:p>
    <w:p w14:paraId="16065F7C" w14:textId="77777777" w:rsidR="00AD5757" w:rsidRPr="003656D4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Объект-обработчик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также может быть назначен в качестве обработчика с помощью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addEventListener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случае, когда происходит событие, вызывается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метод объекта </w:t>
      </w: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handleEvent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D89C827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Объект события –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объект, который содержит детали события.</w:t>
      </w:r>
      <w:r>
        <w:rPr>
          <w:rFonts w:ascii="Times New Roman" w:hAnsi="Times New Roman" w:cs="Times New Roman"/>
          <w:sz w:val="28"/>
          <w:szCs w:val="28"/>
        </w:rPr>
        <w:t xml:space="preserve"> Браузер создает его, когда происходит событие, и передает его в качестве аргумента функции обработчику.</w:t>
      </w:r>
    </w:p>
    <w:p w14:paraId="79D04B2B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14:paraId="46E0AA01" w14:textId="77777777" w:rsidR="00AD5757" w:rsidRDefault="00AD5757" w:rsidP="00AD57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event.type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тип события</w:t>
      </w:r>
    </w:p>
    <w:p w14:paraId="33E6CC18" w14:textId="77777777" w:rsidR="00AD5757" w:rsidRDefault="00AD5757" w:rsidP="00AD57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currentTarget</w:t>
      </w:r>
      <w:proofErr w:type="spellEnd"/>
      <w:proofErr w:type="gramEnd"/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(=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C7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3C7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которого дошло всплытие, на нем сейчас выполняется обработчик.</w:t>
      </w:r>
    </w:p>
    <w:p w14:paraId="3830857E" w14:textId="77777777" w:rsidR="00AD5757" w:rsidRDefault="00AD5757" w:rsidP="00AD57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proofErr w:type="gramEnd"/>
      <w:r w:rsidRPr="003C7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целевой элемент, на котором произошло событие.</w:t>
      </w:r>
    </w:p>
    <w:p w14:paraId="387E0545" w14:textId="77777777" w:rsidR="00AD5757" w:rsidRPr="003C749F" w:rsidRDefault="00AD5757" w:rsidP="00AD57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eventPhase</w:t>
      </w:r>
      <w:proofErr w:type="spellEnd"/>
      <w:proofErr w:type="gramEnd"/>
      <w:r w:rsidRPr="00BC21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фазы, на которой поймано событие.</w:t>
      </w:r>
    </w:p>
    <w:p w14:paraId="559D0161" w14:textId="77777777" w:rsidR="00AD5757" w:rsidRDefault="00AD5757" w:rsidP="00AD57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clientX</w:t>
      </w:r>
      <w:proofErr w:type="spellEnd"/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/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clientY</w:t>
      </w:r>
      <w:proofErr w:type="spellEnd"/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051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курсора в момент клика относительно окна, для событий мыши.</w:t>
      </w:r>
    </w:p>
    <w:p w14:paraId="034AD3DD" w14:textId="77777777" w:rsidR="00AD5757" w:rsidRPr="00FB42F3" w:rsidRDefault="00AD5757" w:rsidP="00AD5757">
      <w:pPr>
        <w:pStyle w:val="HTML0"/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объект, на котором произошло событие</w:t>
      </w:r>
    </w:p>
    <w:p w14:paraId="68AE6ECB" w14:textId="77777777" w:rsidR="00AD5757" w:rsidRPr="003B369D" w:rsidRDefault="00AD5757" w:rsidP="00AD5757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объект на который наложен обработчик</w:t>
      </w:r>
    </w:p>
    <w:p w14:paraId="06DD53B8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3E16885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cyan"/>
        </w:rPr>
        <w:t>3 фазы прохода события</w:t>
      </w:r>
    </w:p>
    <w:p w14:paraId="2973BCBD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Фаза погружения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событие идет сверху вниз</w:t>
      </w:r>
    </w:p>
    <w:p w14:paraId="581C7367" w14:textId="77777777" w:rsidR="00AD5757" w:rsidRPr="00DD556E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Фаза цели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событие достигло целевого (исходного) элемента.</w:t>
      </w:r>
    </w:p>
    <w:p w14:paraId="568420F7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Всплытие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начинает всплывать.</w:t>
      </w:r>
      <w:r>
        <w:rPr>
          <w:rFonts w:ascii="Times New Roman" w:hAnsi="Times New Roman" w:cs="Times New Roman"/>
          <w:sz w:val="28"/>
          <w:szCs w:val="28"/>
        </w:rPr>
        <w:br/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Когда на элементе происходит событие, обработчики сначала срабатывают на нем, потом на его родителе и так далее, вверх по цепочке предков до объекта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(иногда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). Всплывают не все события (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focus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25F188D0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Любой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промежуточный обработчик может остановить всплытие, вызвав </w:t>
      </w:r>
      <w:proofErr w:type="spellStart"/>
      <w:proofErr w:type="gramStart"/>
      <w:r w:rsidRPr="00FB42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event.stopPropagation</w:t>
      </w:r>
      <w:proofErr w:type="spellEnd"/>
      <w:proofErr w:type="gramEnd"/>
      <w:r w:rsidRPr="00FB42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()</w:t>
      </w:r>
    </w:p>
    <w:p w14:paraId="3E1A4850" w14:textId="77777777" w:rsidR="00AD5757" w:rsidRPr="00DD556E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элемента есть несколько обработчиков, то даже при прекращении всплытия будут выполнены все обработчики на текущем элементе. Метод </w:t>
      </w:r>
      <w:proofErr w:type="spellStart"/>
      <w:proofErr w:type="gramStart"/>
      <w:r w:rsidRPr="00EC3E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stopImmediatePropagation</w:t>
      </w:r>
      <w:proofErr w:type="spellEnd"/>
      <w:r w:rsidRPr="00EC3E2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C3E2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 предотвращает всплытие и останавливает обработку событий на текущем элементе.</w:t>
      </w:r>
    </w:p>
    <w:p w14:paraId="1154FA1C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040BBDDF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Делегирование событий</w:t>
      </w:r>
    </w:p>
    <w:p w14:paraId="517FC23E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2D4BA123" w14:textId="77777777" w:rsidR="00AD5757" w:rsidRDefault="00AD5757" w:rsidP="00AD5757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мы можем получить целевой элемент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74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чтобы понять, на каком элементе произошло событие.</w:t>
      </w:r>
    </w:p>
    <w:p w14:paraId="557E6397" w14:textId="77777777" w:rsidR="00AD5757" w:rsidRPr="008E668D" w:rsidRDefault="00AD5757" w:rsidP="008E668D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AD5757" w:rsidRPr="008E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2FD1"/>
    <w:multiLevelType w:val="hybridMultilevel"/>
    <w:tmpl w:val="2A5EE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1358"/>
    <w:multiLevelType w:val="multilevel"/>
    <w:tmpl w:val="BA0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6611"/>
    <w:multiLevelType w:val="hybridMultilevel"/>
    <w:tmpl w:val="B750E5E6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195E4FAF"/>
    <w:multiLevelType w:val="hybridMultilevel"/>
    <w:tmpl w:val="7FF43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03FFB"/>
    <w:multiLevelType w:val="hybridMultilevel"/>
    <w:tmpl w:val="814CA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2D40"/>
    <w:multiLevelType w:val="hybridMultilevel"/>
    <w:tmpl w:val="5EB4A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D1BC9"/>
    <w:multiLevelType w:val="multilevel"/>
    <w:tmpl w:val="591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C75FD"/>
    <w:multiLevelType w:val="hybridMultilevel"/>
    <w:tmpl w:val="8B34A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A0322"/>
    <w:multiLevelType w:val="multilevel"/>
    <w:tmpl w:val="CD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75906"/>
    <w:multiLevelType w:val="multilevel"/>
    <w:tmpl w:val="FCA4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D2108"/>
    <w:multiLevelType w:val="multilevel"/>
    <w:tmpl w:val="C22A8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420CE9"/>
    <w:multiLevelType w:val="hybridMultilevel"/>
    <w:tmpl w:val="1144C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C5521"/>
    <w:multiLevelType w:val="hybridMultilevel"/>
    <w:tmpl w:val="11229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71819"/>
    <w:multiLevelType w:val="multilevel"/>
    <w:tmpl w:val="6DE2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B9669D"/>
    <w:multiLevelType w:val="hybridMultilevel"/>
    <w:tmpl w:val="C1961F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9161ADB"/>
    <w:multiLevelType w:val="multilevel"/>
    <w:tmpl w:val="07AA4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B32B37"/>
    <w:multiLevelType w:val="multilevel"/>
    <w:tmpl w:val="20A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5A3D"/>
    <w:multiLevelType w:val="multilevel"/>
    <w:tmpl w:val="2E946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3C567C0"/>
    <w:multiLevelType w:val="hybridMultilevel"/>
    <w:tmpl w:val="C5DC3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C4356"/>
    <w:multiLevelType w:val="hybridMultilevel"/>
    <w:tmpl w:val="FAF2D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87B0B"/>
    <w:multiLevelType w:val="hybridMultilevel"/>
    <w:tmpl w:val="47666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C2DA0"/>
    <w:multiLevelType w:val="multilevel"/>
    <w:tmpl w:val="1B74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A51A3"/>
    <w:multiLevelType w:val="multilevel"/>
    <w:tmpl w:val="288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93E9E"/>
    <w:multiLevelType w:val="hybridMultilevel"/>
    <w:tmpl w:val="E97E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C1091"/>
    <w:multiLevelType w:val="hybridMultilevel"/>
    <w:tmpl w:val="7876CDF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67BD164D"/>
    <w:multiLevelType w:val="hybridMultilevel"/>
    <w:tmpl w:val="8D0C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646EE"/>
    <w:multiLevelType w:val="hybridMultilevel"/>
    <w:tmpl w:val="60C6F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76E6B"/>
    <w:multiLevelType w:val="hybridMultilevel"/>
    <w:tmpl w:val="96DCF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64FEF"/>
    <w:multiLevelType w:val="hybridMultilevel"/>
    <w:tmpl w:val="80E8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C2765"/>
    <w:multiLevelType w:val="multilevel"/>
    <w:tmpl w:val="111A8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E2E1042"/>
    <w:multiLevelType w:val="hybridMultilevel"/>
    <w:tmpl w:val="59825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4"/>
  </w:num>
  <w:num w:numId="4">
    <w:abstractNumId w:val="14"/>
  </w:num>
  <w:num w:numId="5">
    <w:abstractNumId w:val="4"/>
  </w:num>
  <w:num w:numId="6">
    <w:abstractNumId w:val="28"/>
  </w:num>
  <w:num w:numId="7">
    <w:abstractNumId w:val="8"/>
  </w:num>
  <w:num w:numId="8">
    <w:abstractNumId w:val="13"/>
  </w:num>
  <w:num w:numId="9">
    <w:abstractNumId w:val="2"/>
  </w:num>
  <w:num w:numId="10">
    <w:abstractNumId w:val="1"/>
  </w:num>
  <w:num w:numId="11">
    <w:abstractNumId w:val="18"/>
  </w:num>
  <w:num w:numId="12">
    <w:abstractNumId w:val="12"/>
  </w:num>
  <w:num w:numId="13">
    <w:abstractNumId w:val="11"/>
  </w:num>
  <w:num w:numId="14">
    <w:abstractNumId w:val="21"/>
  </w:num>
  <w:num w:numId="15">
    <w:abstractNumId w:val="6"/>
  </w:num>
  <w:num w:numId="16">
    <w:abstractNumId w:val="26"/>
  </w:num>
  <w:num w:numId="17">
    <w:abstractNumId w:val="23"/>
  </w:num>
  <w:num w:numId="18">
    <w:abstractNumId w:val="15"/>
  </w:num>
  <w:num w:numId="19">
    <w:abstractNumId w:val="20"/>
  </w:num>
  <w:num w:numId="20">
    <w:abstractNumId w:val="27"/>
  </w:num>
  <w:num w:numId="21">
    <w:abstractNumId w:val="16"/>
  </w:num>
  <w:num w:numId="22">
    <w:abstractNumId w:val="25"/>
  </w:num>
  <w:num w:numId="23">
    <w:abstractNumId w:val="19"/>
  </w:num>
  <w:num w:numId="24">
    <w:abstractNumId w:val="7"/>
  </w:num>
  <w:num w:numId="25">
    <w:abstractNumId w:val="3"/>
  </w:num>
  <w:num w:numId="26">
    <w:abstractNumId w:val="29"/>
  </w:num>
  <w:num w:numId="27">
    <w:abstractNumId w:val="17"/>
  </w:num>
  <w:num w:numId="28">
    <w:abstractNumId w:val="10"/>
  </w:num>
  <w:num w:numId="29">
    <w:abstractNumId w:val="30"/>
  </w:num>
  <w:num w:numId="30">
    <w:abstractNumId w:val="2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slav Tsarenko">
    <w15:presenceInfo w15:providerId="AD" w15:userId="S-1-5-21-1292428093-1935655697-1060284298-49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34"/>
    <w:rsid w:val="00030D38"/>
    <w:rsid w:val="00033CA7"/>
    <w:rsid w:val="00035A67"/>
    <w:rsid w:val="00054389"/>
    <w:rsid w:val="00083806"/>
    <w:rsid w:val="00092961"/>
    <w:rsid w:val="000C7597"/>
    <w:rsid w:val="000E1145"/>
    <w:rsid w:val="00112AB8"/>
    <w:rsid w:val="001218CF"/>
    <w:rsid w:val="001241A9"/>
    <w:rsid w:val="00152392"/>
    <w:rsid w:val="00160A58"/>
    <w:rsid w:val="00170C5B"/>
    <w:rsid w:val="00175B63"/>
    <w:rsid w:val="001A6BAE"/>
    <w:rsid w:val="001C0403"/>
    <w:rsid w:val="001E523F"/>
    <w:rsid w:val="001E5482"/>
    <w:rsid w:val="001F570B"/>
    <w:rsid w:val="001F601C"/>
    <w:rsid w:val="00201FF7"/>
    <w:rsid w:val="00225136"/>
    <w:rsid w:val="002446CA"/>
    <w:rsid w:val="00245B21"/>
    <w:rsid w:val="0025186E"/>
    <w:rsid w:val="002637B3"/>
    <w:rsid w:val="002713A8"/>
    <w:rsid w:val="0028697C"/>
    <w:rsid w:val="002A70A2"/>
    <w:rsid w:val="002D5A80"/>
    <w:rsid w:val="0030000B"/>
    <w:rsid w:val="00323522"/>
    <w:rsid w:val="003554B0"/>
    <w:rsid w:val="00363F0C"/>
    <w:rsid w:val="00390453"/>
    <w:rsid w:val="00392293"/>
    <w:rsid w:val="003B065E"/>
    <w:rsid w:val="003C197A"/>
    <w:rsid w:val="003C4456"/>
    <w:rsid w:val="003D4C1F"/>
    <w:rsid w:val="003E164A"/>
    <w:rsid w:val="003F43A1"/>
    <w:rsid w:val="00411636"/>
    <w:rsid w:val="004169E5"/>
    <w:rsid w:val="00436B5E"/>
    <w:rsid w:val="00437760"/>
    <w:rsid w:val="0047374F"/>
    <w:rsid w:val="00487960"/>
    <w:rsid w:val="00497861"/>
    <w:rsid w:val="004C7785"/>
    <w:rsid w:val="004F02C5"/>
    <w:rsid w:val="00505881"/>
    <w:rsid w:val="005258EF"/>
    <w:rsid w:val="005A0411"/>
    <w:rsid w:val="005B0EFF"/>
    <w:rsid w:val="005D00A9"/>
    <w:rsid w:val="005D2D98"/>
    <w:rsid w:val="005E14FA"/>
    <w:rsid w:val="005F321F"/>
    <w:rsid w:val="005F7017"/>
    <w:rsid w:val="0060597A"/>
    <w:rsid w:val="006068D3"/>
    <w:rsid w:val="006109C2"/>
    <w:rsid w:val="006156CD"/>
    <w:rsid w:val="00624443"/>
    <w:rsid w:val="00630D4E"/>
    <w:rsid w:val="006F369D"/>
    <w:rsid w:val="00701156"/>
    <w:rsid w:val="0071776D"/>
    <w:rsid w:val="00724DF9"/>
    <w:rsid w:val="007817E6"/>
    <w:rsid w:val="007A553C"/>
    <w:rsid w:val="007C75D1"/>
    <w:rsid w:val="007D65E1"/>
    <w:rsid w:val="008019E2"/>
    <w:rsid w:val="0080475A"/>
    <w:rsid w:val="008340CF"/>
    <w:rsid w:val="00855B10"/>
    <w:rsid w:val="00883F03"/>
    <w:rsid w:val="008B294E"/>
    <w:rsid w:val="008E668D"/>
    <w:rsid w:val="009241D0"/>
    <w:rsid w:val="00927EB3"/>
    <w:rsid w:val="009353E4"/>
    <w:rsid w:val="00960D25"/>
    <w:rsid w:val="00987FC6"/>
    <w:rsid w:val="009B6C6C"/>
    <w:rsid w:val="009C45D6"/>
    <w:rsid w:val="009C6C7D"/>
    <w:rsid w:val="00A62962"/>
    <w:rsid w:val="00A63726"/>
    <w:rsid w:val="00A8420A"/>
    <w:rsid w:val="00AB46A9"/>
    <w:rsid w:val="00AC05CF"/>
    <w:rsid w:val="00AC62F1"/>
    <w:rsid w:val="00AD5757"/>
    <w:rsid w:val="00AE1B31"/>
    <w:rsid w:val="00AE6D33"/>
    <w:rsid w:val="00AE6F71"/>
    <w:rsid w:val="00B262E1"/>
    <w:rsid w:val="00B33EE8"/>
    <w:rsid w:val="00B52ECE"/>
    <w:rsid w:val="00BA44C3"/>
    <w:rsid w:val="00BB0FC6"/>
    <w:rsid w:val="00BC062A"/>
    <w:rsid w:val="00BC21D3"/>
    <w:rsid w:val="00C12B59"/>
    <w:rsid w:val="00C5226A"/>
    <w:rsid w:val="00CA44FB"/>
    <w:rsid w:val="00CE1FCA"/>
    <w:rsid w:val="00D23D70"/>
    <w:rsid w:val="00D325C3"/>
    <w:rsid w:val="00D50F59"/>
    <w:rsid w:val="00D60459"/>
    <w:rsid w:val="00D61C23"/>
    <w:rsid w:val="00D75201"/>
    <w:rsid w:val="00DA4626"/>
    <w:rsid w:val="00DF402F"/>
    <w:rsid w:val="00E15F59"/>
    <w:rsid w:val="00E2405E"/>
    <w:rsid w:val="00E320A5"/>
    <w:rsid w:val="00E5156F"/>
    <w:rsid w:val="00E62B76"/>
    <w:rsid w:val="00E81CD3"/>
    <w:rsid w:val="00E83934"/>
    <w:rsid w:val="00E94ABC"/>
    <w:rsid w:val="00EA06FE"/>
    <w:rsid w:val="00EB09A4"/>
    <w:rsid w:val="00EC78BF"/>
    <w:rsid w:val="00ED436E"/>
    <w:rsid w:val="00EF388D"/>
    <w:rsid w:val="00F1772F"/>
    <w:rsid w:val="00F209F4"/>
    <w:rsid w:val="00F211E7"/>
    <w:rsid w:val="00F5246E"/>
    <w:rsid w:val="00F7628C"/>
    <w:rsid w:val="00F94E6A"/>
    <w:rsid w:val="00F9594C"/>
    <w:rsid w:val="00FA7980"/>
    <w:rsid w:val="00FB4DF7"/>
    <w:rsid w:val="00FE0F85"/>
    <w:rsid w:val="00FE3F8F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1F75"/>
  <w15:chartTrackingRefBased/>
  <w15:docId w15:val="{F929F5D5-5A54-403B-B46F-9CF907CC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4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C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6F7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A7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7980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B26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26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262E1"/>
  </w:style>
  <w:style w:type="character" w:styleId="a6">
    <w:name w:val="Hyperlink"/>
    <w:basedOn w:val="a0"/>
    <w:uiPriority w:val="99"/>
    <w:unhideWhenUsed/>
    <w:rsid w:val="00F959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5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microsoft.com/office/2011/relationships/people" Target="peop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28</Pages>
  <Words>5492</Words>
  <Characters>31306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6</cp:revision>
  <dcterms:created xsi:type="dcterms:W3CDTF">2022-12-06T08:19:00Z</dcterms:created>
  <dcterms:modified xsi:type="dcterms:W3CDTF">2022-12-26T11:42:00Z</dcterms:modified>
</cp:coreProperties>
</file>